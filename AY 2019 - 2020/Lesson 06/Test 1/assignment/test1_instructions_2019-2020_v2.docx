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9B442" w14:textId="4BC628C5" w:rsidR="00947950" w:rsidRPr="00174F86" w:rsidRDefault="00947950" w:rsidP="00F20E5E">
      <w:pPr>
        <w:ind w:right="-772"/>
        <w:rPr>
          <w:sz w:val="22"/>
          <w:szCs w:val="22"/>
        </w:rPr>
      </w:pPr>
      <w:r w:rsidRPr="00174F86">
        <w:rPr>
          <w:sz w:val="22"/>
          <w:szCs w:val="22"/>
        </w:rPr>
        <w:t>Modelling of Cognitive Processes: Test 1</w:t>
      </w:r>
    </w:p>
    <w:p w14:paraId="6F031DFC" w14:textId="561A589B" w:rsidR="002C68EC" w:rsidRPr="00174F86" w:rsidRDefault="00E46FF7" w:rsidP="00F20E5E">
      <w:pPr>
        <w:ind w:right="-772"/>
        <w:rPr>
          <w:sz w:val="22"/>
          <w:szCs w:val="22"/>
        </w:rPr>
      </w:pPr>
      <w:r w:rsidRPr="00174F86">
        <w:rPr>
          <w:sz w:val="22"/>
          <w:szCs w:val="22"/>
        </w:rPr>
        <w:t>October</w:t>
      </w:r>
      <w:r w:rsidR="00EB26F7" w:rsidRPr="00174F86">
        <w:rPr>
          <w:sz w:val="22"/>
          <w:szCs w:val="22"/>
        </w:rPr>
        <w:t xml:space="preserve"> 2019</w:t>
      </w:r>
    </w:p>
    <w:p w14:paraId="7BCFCAE6" w14:textId="56DD68F8" w:rsidR="00825521" w:rsidRPr="00174F86" w:rsidRDefault="00825521" w:rsidP="00F20E5E">
      <w:pPr>
        <w:ind w:right="-772"/>
        <w:rPr>
          <w:sz w:val="22"/>
          <w:szCs w:val="22"/>
        </w:rPr>
      </w:pPr>
      <w:r w:rsidRPr="00174F86">
        <w:rPr>
          <w:sz w:val="22"/>
          <w:szCs w:val="22"/>
        </w:rPr>
        <w:t xml:space="preserve">You have </w:t>
      </w:r>
      <w:r w:rsidR="002C0E6A" w:rsidRPr="00174F86">
        <w:rPr>
          <w:sz w:val="22"/>
          <w:szCs w:val="22"/>
        </w:rPr>
        <w:t>1 hour</w:t>
      </w:r>
      <w:r w:rsidRPr="00174F86">
        <w:rPr>
          <w:sz w:val="22"/>
          <w:szCs w:val="22"/>
        </w:rPr>
        <w:t xml:space="preserve"> for this test.</w:t>
      </w:r>
      <w:r w:rsidR="00F771F6">
        <w:rPr>
          <w:sz w:val="22"/>
          <w:szCs w:val="22"/>
        </w:rPr>
        <w:t xml:space="preserve"> You can look up info online</w:t>
      </w:r>
      <w:r w:rsidR="002618EF">
        <w:rPr>
          <w:sz w:val="22"/>
          <w:szCs w:val="22"/>
        </w:rPr>
        <w:t xml:space="preserve"> during the test.</w:t>
      </w:r>
    </w:p>
    <w:p w14:paraId="45239E96" w14:textId="77777777" w:rsidR="005C0C01" w:rsidRPr="00174F86" w:rsidRDefault="005C0C01" w:rsidP="00F20E5E">
      <w:pPr>
        <w:ind w:right="-772"/>
        <w:rPr>
          <w:sz w:val="22"/>
          <w:szCs w:val="22"/>
        </w:rPr>
      </w:pPr>
    </w:p>
    <w:p w14:paraId="6DA7C779" w14:textId="75BC6151" w:rsidR="00825521" w:rsidRPr="00174F86" w:rsidRDefault="005C0C01" w:rsidP="00F20E5E">
      <w:pPr>
        <w:ind w:right="-772"/>
        <w:rPr>
          <w:sz w:val="22"/>
          <w:szCs w:val="22"/>
        </w:rPr>
      </w:pPr>
      <w:r w:rsidRPr="00174F86">
        <w:rPr>
          <w:sz w:val="22"/>
          <w:szCs w:val="22"/>
        </w:rPr>
        <w:t xml:space="preserve">Comment your code and make sure it runs. A code that does some of the </w:t>
      </w:r>
      <w:r w:rsidR="002C68EC" w:rsidRPr="00174F86">
        <w:rPr>
          <w:sz w:val="22"/>
          <w:szCs w:val="22"/>
        </w:rPr>
        <w:t>parts</w:t>
      </w:r>
      <w:r w:rsidRPr="00174F86">
        <w:rPr>
          <w:sz w:val="22"/>
          <w:szCs w:val="22"/>
        </w:rPr>
        <w:t xml:space="preserve"> of the exam but runs</w:t>
      </w:r>
      <w:r w:rsidR="00265B11" w:rsidRPr="00174F86">
        <w:rPr>
          <w:sz w:val="22"/>
          <w:szCs w:val="22"/>
        </w:rPr>
        <w:t>,</w:t>
      </w:r>
      <w:r w:rsidRPr="00174F86">
        <w:rPr>
          <w:sz w:val="22"/>
          <w:szCs w:val="22"/>
        </w:rPr>
        <w:t xml:space="preserve"> is better than a code that “can potentially” do everything but does not run.</w:t>
      </w:r>
      <w:r w:rsidR="002C68EC" w:rsidRPr="00174F86">
        <w:rPr>
          <w:sz w:val="22"/>
          <w:szCs w:val="22"/>
        </w:rPr>
        <w:t xml:space="preserve"> Also, even if does not run properly, send us</w:t>
      </w:r>
      <w:r w:rsidR="00AD27FF" w:rsidRPr="00174F86">
        <w:rPr>
          <w:sz w:val="22"/>
          <w:szCs w:val="22"/>
        </w:rPr>
        <w:t xml:space="preserve"> the last version of your script with comments </w:t>
      </w:r>
      <w:r w:rsidR="002C68EC" w:rsidRPr="00174F86">
        <w:rPr>
          <w:sz w:val="22"/>
          <w:szCs w:val="22"/>
        </w:rPr>
        <w:t xml:space="preserve">so we can evaluate </w:t>
      </w:r>
      <w:r w:rsidR="00AD27FF" w:rsidRPr="00174F86">
        <w:rPr>
          <w:sz w:val="22"/>
          <w:szCs w:val="22"/>
        </w:rPr>
        <w:t>what you were trying to do</w:t>
      </w:r>
      <w:r w:rsidR="002C68EC" w:rsidRPr="00174F86">
        <w:rPr>
          <w:sz w:val="22"/>
          <w:szCs w:val="22"/>
        </w:rPr>
        <w:t>.</w:t>
      </w:r>
    </w:p>
    <w:p w14:paraId="47EB898A" w14:textId="77777777" w:rsidR="00AD27FF" w:rsidRPr="00174F86" w:rsidRDefault="00AD27FF" w:rsidP="00F20E5E">
      <w:pPr>
        <w:ind w:right="-772"/>
        <w:rPr>
          <w:b/>
          <w:sz w:val="22"/>
          <w:szCs w:val="22"/>
        </w:rPr>
      </w:pPr>
    </w:p>
    <w:p w14:paraId="41511AC8" w14:textId="6E02B9F2" w:rsidR="002B0B40" w:rsidRDefault="006A1BC5" w:rsidP="002B0B40">
      <w:pPr>
        <w:ind w:right="-772"/>
        <w:rPr>
          <w:sz w:val="22"/>
          <w:szCs w:val="22"/>
        </w:rPr>
      </w:pPr>
      <w:r w:rsidRPr="00174F86">
        <w:rPr>
          <w:sz w:val="22"/>
          <w:szCs w:val="22"/>
        </w:rPr>
        <w:t xml:space="preserve">Take the </w:t>
      </w:r>
      <w:r w:rsidR="00DF7981" w:rsidRPr="00174F86">
        <w:rPr>
          <w:sz w:val="22"/>
          <w:szCs w:val="22"/>
        </w:rPr>
        <w:t>test1_starting_script</w:t>
      </w:r>
      <w:r w:rsidR="00116FB2" w:rsidRPr="00174F86">
        <w:rPr>
          <w:sz w:val="22"/>
          <w:szCs w:val="22"/>
        </w:rPr>
        <w:t>.py</w:t>
      </w:r>
      <w:r w:rsidRPr="00174F86">
        <w:rPr>
          <w:sz w:val="22"/>
          <w:szCs w:val="22"/>
        </w:rPr>
        <w:t xml:space="preserve"> </w:t>
      </w:r>
      <w:r w:rsidR="00DF7981" w:rsidRPr="00174F86">
        <w:rPr>
          <w:sz w:val="22"/>
          <w:szCs w:val="22"/>
        </w:rPr>
        <w:t>script</w:t>
      </w:r>
      <w:r w:rsidR="00FF17C4" w:rsidRPr="00174F86">
        <w:rPr>
          <w:sz w:val="22"/>
          <w:szCs w:val="22"/>
        </w:rPr>
        <w:t xml:space="preserve"> </w:t>
      </w:r>
      <w:r w:rsidR="00DF7981" w:rsidRPr="00174F86">
        <w:rPr>
          <w:sz w:val="22"/>
          <w:szCs w:val="22"/>
        </w:rPr>
        <w:t>and c</w:t>
      </w:r>
      <w:r w:rsidRPr="00174F86">
        <w:rPr>
          <w:sz w:val="22"/>
          <w:szCs w:val="22"/>
        </w:rPr>
        <w:t>hange its name and make a new file surname_firstname_mcp_test1.py</w:t>
      </w:r>
    </w:p>
    <w:p w14:paraId="79A45D64" w14:textId="319FB57F" w:rsidR="009105AC" w:rsidRDefault="009105AC" w:rsidP="002B0B40">
      <w:pPr>
        <w:ind w:right="-772"/>
        <w:rPr>
          <w:sz w:val="22"/>
          <w:szCs w:val="22"/>
        </w:rPr>
      </w:pPr>
    </w:p>
    <w:p w14:paraId="70608BA6" w14:textId="09154AD9" w:rsidR="00714D97" w:rsidRDefault="009105AC" w:rsidP="0093425F">
      <w:pPr>
        <w:ind w:right="-772"/>
      </w:pPr>
      <w:r>
        <w:rPr>
          <w:sz w:val="22"/>
          <w:szCs w:val="22"/>
        </w:rPr>
        <w:t xml:space="preserve">The diagram below shows what the arrays </w:t>
      </w:r>
      <w:proofErr w:type="spellStart"/>
      <w:r w:rsidRPr="0093425F">
        <w:rPr>
          <w:rFonts w:ascii="Andale Mono" w:hAnsi="Andale Mono"/>
          <w:color w:val="31849B" w:themeColor="accent5" w:themeShade="BF"/>
          <w:sz w:val="22"/>
          <w:szCs w:val="22"/>
        </w:rPr>
        <w:t>cat_prototype</w:t>
      </w:r>
      <w:proofErr w:type="spellEnd"/>
      <w:r>
        <w:rPr>
          <w:sz w:val="22"/>
          <w:szCs w:val="22"/>
        </w:rPr>
        <w:t xml:space="preserve">, </w:t>
      </w:r>
      <w:proofErr w:type="spellStart"/>
      <w:r w:rsidRPr="0093425F">
        <w:rPr>
          <w:rFonts w:ascii="Andale Mono" w:hAnsi="Andale Mono"/>
          <w:color w:val="31849B" w:themeColor="accent5" w:themeShade="BF"/>
          <w:sz w:val="22"/>
          <w:szCs w:val="22"/>
        </w:rPr>
        <w:t>dog_prototype</w:t>
      </w:r>
      <w:proofErr w:type="spellEnd"/>
      <w:r w:rsidR="0093425F" w:rsidRPr="0093425F">
        <w:rPr>
          <w:color w:val="31849B" w:themeColor="accent5" w:themeShade="BF"/>
          <w:sz w:val="22"/>
          <w:szCs w:val="22"/>
        </w:rPr>
        <w:t xml:space="preserve"> </w:t>
      </w:r>
      <w:r w:rsidR="0093425F">
        <w:rPr>
          <w:sz w:val="22"/>
          <w:szCs w:val="22"/>
        </w:rPr>
        <w:t xml:space="preserve">and </w:t>
      </w:r>
      <w:proofErr w:type="spellStart"/>
      <w:r w:rsidR="0093425F" w:rsidRPr="0093425F">
        <w:rPr>
          <w:rFonts w:ascii="Andale Mono" w:hAnsi="Andale Mono"/>
          <w:color w:val="31849B" w:themeColor="accent5" w:themeShade="BF"/>
          <w:sz w:val="22"/>
          <w:szCs w:val="22"/>
        </w:rPr>
        <w:t>test_inputs</w:t>
      </w:r>
      <w:proofErr w:type="spellEnd"/>
      <w:r w:rsidR="0093425F">
        <w:rPr>
          <w:sz w:val="22"/>
          <w:szCs w:val="22"/>
        </w:rPr>
        <w:t xml:space="preserve"> represent in the model.</w:t>
      </w:r>
      <w:r w:rsidR="006A1BC5" w:rsidRPr="00174F86">
        <w:rPr>
          <w:sz w:val="22"/>
          <w:szCs w:val="22"/>
        </w:rPr>
        <w:br/>
      </w:r>
      <w:r w:rsidR="002B0B40">
        <w:rPr>
          <w:noProof/>
          <w:sz w:val="22"/>
          <w:szCs w:val="22"/>
        </w:rPr>
        <w:drawing>
          <wp:inline distT="0" distB="0" distL="0" distR="0" wp14:anchorId="269C61E6" wp14:editId="48950380">
            <wp:extent cx="5990590" cy="1880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ial_model_array_correspondance.png"/>
                    <pic:cNvPicPr/>
                  </pic:nvPicPr>
                  <pic:blipFill>
                    <a:blip r:embed="rId8"/>
                    <a:stretch>
                      <a:fillRect/>
                    </a:stretch>
                  </pic:blipFill>
                  <pic:spPr>
                    <a:xfrm>
                      <a:off x="0" y="0"/>
                      <a:ext cx="5990590" cy="1880643"/>
                    </a:xfrm>
                    <a:prstGeom prst="rect">
                      <a:avLst/>
                    </a:prstGeom>
                  </pic:spPr>
                </pic:pic>
              </a:graphicData>
            </a:graphic>
          </wp:inline>
        </w:drawing>
      </w:r>
    </w:p>
    <w:p w14:paraId="77D0DBC4" w14:textId="3C3F296E" w:rsidR="006A1BC5" w:rsidRDefault="00714D97" w:rsidP="00714D97">
      <w:pPr>
        <w:pStyle w:val="Caption"/>
        <w:jc w:val="center"/>
        <w:rPr>
          <w:noProof/>
          <w:color w:val="000000" w:themeColor="text1"/>
          <w:sz w:val="21"/>
        </w:rPr>
      </w:pPr>
      <w:commentRangeStart w:id="0"/>
      <w:commentRangeStart w:id="1"/>
      <w:r w:rsidRPr="00714D97">
        <w:rPr>
          <w:color w:val="000000" w:themeColor="text1"/>
          <w:sz w:val="21"/>
        </w:rPr>
        <w:t xml:space="preserve">Figure </w:t>
      </w:r>
      <w:r w:rsidRPr="00714D97">
        <w:rPr>
          <w:color w:val="000000" w:themeColor="text1"/>
          <w:sz w:val="21"/>
        </w:rPr>
        <w:fldChar w:fldCharType="begin"/>
      </w:r>
      <w:r w:rsidRPr="00714D97">
        <w:rPr>
          <w:color w:val="000000" w:themeColor="text1"/>
          <w:sz w:val="21"/>
        </w:rPr>
        <w:instrText xml:space="preserve"> SEQ Figure \* ARABIC </w:instrText>
      </w:r>
      <w:r w:rsidRPr="00714D97">
        <w:rPr>
          <w:color w:val="000000" w:themeColor="text1"/>
          <w:sz w:val="21"/>
        </w:rPr>
        <w:fldChar w:fldCharType="separate"/>
      </w:r>
      <w:r w:rsidRPr="00714D97">
        <w:rPr>
          <w:noProof/>
          <w:color w:val="000000" w:themeColor="text1"/>
          <w:sz w:val="21"/>
        </w:rPr>
        <w:t>1</w:t>
      </w:r>
      <w:r w:rsidRPr="00714D97">
        <w:rPr>
          <w:color w:val="000000" w:themeColor="text1"/>
          <w:sz w:val="21"/>
        </w:rPr>
        <w:fldChar w:fldCharType="end"/>
      </w:r>
      <w:r w:rsidRPr="00714D97">
        <w:rPr>
          <w:color w:val="000000" w:themeColor="text1"/>
          <w:sz w:val="21"/>
        </w:rPr>
        <w:t xml:space="preserve">. </w:t>
      </w:r>
      <w:commentRangeEnd w:id="0"/>
      <w:r w:rsidR="00566859">
        <w:rPr>
          <w:rStyle w:val="CommentReference"/>
          <w:i w:val="0"/>
          <w:iCs w:val="0"/>
          <w:color w:val="auto"/>
        </w:rPr>
        <w:commentReference w:id="0"/>
      </w:r>
      <w:commentRangeEnd w:id="1"/>
      <w:r w:rsidR="00687D20">
        <w:rPr>
          <w:rStyle w:val="CommentReference"/>
          <w:i w:val="0"/>
          <w:iCs w:val="0"/>
          <w:color w:val="auto"/>
        </w:rPr>
        <w:commentReference w:id="1"/>
      </w:r>
      <w:r w:rsidR="0093425F" w:rsidRPr="00714D97">
        <w:rPr>
          <w:color w:val="000000" w:themeColor="text1"/>
          <w:sz w:val="21"/>
        </w:rPr>
        <w:t>Corre</w:t>
      </w:r>
      <w:r w:rsidR="0093425F" w:rsidRPr="00714D97">
        <w:rPr>
          <w:noProof/>
          <w:color w:val="000000" w:themeColor="text1"/>
          <w:sz w:val="21"/>
        </w:rPr>
        <w:t>spondence</w:t>
      </w:r>
      <w:r w:rsidRPr="00714D97">
        <w:rPr>
          <w:noProof/>
          <w:color w:val="000000" w:themeColor="text1"/>
          <w:sz w:val="21"/>
        </w:rPr>
        <w:t xml:space="preserve"> between the model and the arrays in the script.</w:t>
      </w:r>
    </w:p>
    <w:p w14:paraId="2D5F9F55" w14:textId="77777777" w:rsidR="00714D97" w:rsidRPr="00714D97" w:rsidRDefault="00714D97" w:rsidP="00714D97"/>
    <w:p w14:paraId="133CE777" w14:textId="0673D8E6" w:rsidR="00E37392" w:rsidRPr="00174F86" w:rsidRDefault="00E37392" w:rsidP="00F20E5E">
      <w:pPr>
        <w:pStyle w:val="ListParagraph"/>
        <w:numPr>
          <w:ilvl w:val="0"/>
          <w:numId w:val="2"/>
        </w:numPr>
        <w:ind w:right="-772"/>
        <w:rPr>
          <w:sz w:val="22"/>
          <w:szCs w:val="22"/>
        </w:rPr>
      </w:pPr>
      <w:r w:rsidRPr="00174F86">
        <w:rPr>
          <w:sz w:val="22"/>
          <w:szCs w:val="22"/>
        </w:rPr>
        <w:t xml:space="preserve">The standard deviation </w:t>
      </w:r>
      <w:r w:rsidR="00DF5197" w:rsidRPr="00174F86">
        <w:rPr>
          <w:sz w:val="22"/>
          <w:szCs w:val="22"/>
        </w:rPr>
        <w:t xml:space="preserve">(sigma) </w:t>
      </w:r>
      <w:r w:rsidRPr="00174F86">
        <w:rPr>
          <w:sz w:val="22"/>
          <w:szCs w:val="22"/>
        </w:rPr>
        <w:t xml:space="preserve">of </w:t>
      </w:r>
      <w:r w:rsidR="00DF5197">
        <w:rPr>
          <w:sz w:val="22"/>
          <w:szCs w:val="22"/>
        </w:rPr>
        <w:t>random</w:t>
      </w:r>
      <w:r w:rsidR="00147474">
        <w:rPr>
          <w:sz w:val="22"/>
          <w:szCs w:val="22"/>
        </w:rPr>
        <w:t xml:space="preserve">, normally distributed </w:t>
      </w:r>
      <w:r w:rsidR="00DF5197">
        <w:rPr>
          <w:sz w:val="22"/>
          <w:szCs w:val="22"/>
        </w:rPr>
        <w:t xml:space="preserve">noise in </w:t>
      </w:r>
      <w:r w:rsidRPr="00174F86">
        <w:rPr>
          <w:sz w:val="22"/>
          <w:szCs w:val="22"/>
        </w:rPr>
        <w:t xml:space="preserve">the </w:t>
      </w:r>
      <w:proofErr w:type="spellStart"/>
      <w:r w:rsidR="0038742B" w:rsidRPr="00174F86">
        <w:rPr>
          <w:sz w:val="22"/>
          <w:szCs w:val="22"/>
        </w:rPr>
        <w:t>test_inputs</w:t>
      </w:r>
      <w:proofErr w:type="spellEnd"/>
      <w:r w:rsidR="0038742B" w:rsidRPr="00174F86">
        <w:rPr>
          <w:sz w:val="22"/>
          <w:szCs w:val="22"/>
        </w:rPr>
        <w:t xml:space="preserve"> </w:t>
      </w:r>
      <w:proofErr w:type="gramStart"/>
      <w:r w:rsidR="0038742B" w:rsidRPr="00174F86">
        <w:rPr>
          <w:sz w:val="22"/>
          <w:szCs w:val="22"/>
        </w:rPr>
        <w:t>is</w:t>
      </w:r>
      <w:proofErr w:type="gramEnd"/>
      <w:r w:rsidR="0038742B" w:rsidRPr="00174F86">
        <w:rPr>
          <w:sz w:val="22"/>
          <w:szCs w:val="22"/>
        </w:rPr>
        <w:t xml:space="preserve"> </w:t>
      </w:r>
      <w:r w:rsidR="00DF5197">
        <w:rPr>
          <w:sz w:val="22"/>
          <w:szCs w:val="22"/>
        </w:rPr>
        <w:t xml:space="preserve">currently set </w:t>
      </w:r>
      <w:r w:rsidR="0038742B" w:rsidRPr="00174F86">
        <w:rPr>
          <w:sz w:val="22"/>
          <w:szCs w:val="22"/>
        </w:rPr>
        <w:t>at 0.7. Run the script (with just 5 test inputs of each category</w:t>
      </w:r>
      <w:r w:rsidR="00007A32">
        <w:rPr>
          <w:sz w:val="22"/>
          <w:szCs w:val="22"/>
        </w:rPr>
        <w:t>,</w:t>
      </w:r>
      <w:r w:rsidR="0038742B" w:rsidRPr="00174F86">
        <w:rPr>
          <w:sz w:val="22"/>
          <w:szCs w:val="22"/>
        </w:rPr>
        <w:t xml:space="preserve"> as it is already doing</w:t>
      </w:r>
      <w:r w:rsidR="00DF5197" w:rsidRPr="00174F86">
        <w:rPr>
          <w:sz w:val="22"/>
          <w:szCs w:val="22"/>
        </w:rPr>
        <w:t>)</w:t>
      </w:r>
      <w:r w:rsidR="00DF5197">
        <w:rPr>
          <w:sz w:val="22"/>
          <w:szCs w:val="22"/>
        </w:rPr>
        <w:t>.</w:t>
      </w:r>
      <w:r w:rsidR="00DF5197" w:rsidRPr="00174F86">
        <w:rPr>
          <w:sz w:val="22"/>
          <w:szCs w:val="22"/>
        </w:rPr>
        <w:t xml:space="preserve"> </w:t>
      </w:r>
      <w:r w:rsidR="00DF5197">
        <w:rPr>
          <w:sz w:val="22"/>
          <w:szCs w:val="22"/>
        </w:rPr>
        <w:t>W</w:t>
      </w:r>
      <w:r w:rsidR="00DF5197" w:rsidRPr="00174F86">
        <w:rPr>
          <w:sz w:val="22"/>
          <w:szCs w:val="22"/>
        </w:rPr>
        <w:t xml:space="preserve">hat </w:t>
      </w:r>
      <w:r w:rsidR="0038742B" w:rsidRPr="00174F86">
        <w:rPr>
          <w:sz w:val="22"/>
          <w:szCs w:val="22"/>
        </w:rPr>
        <w:t xml:space="preserve">is the proportion of </w:t>
      </w:r>
      <w:r w:rsidR="00C75F9B" w:rsidRPr="00174F86">
        <w:rPr>
          <w:sz w:val="22"/>
          <w:szCs w:val="22"/>
        </w:rPr>
        <w:t xml:space="preserve">test inputs for which </w:t>
      </w:r>
      <w:r w:rsidR="0038742B" w:rsidRPr="00174F86">
        <w:rPr>
          <w:sz w:val="22"/>
          <w:szCs w:val="22"/>
        </w:rPr>
        <w:t>the activation optimization finishes at a higher activation for the correct output unit</w:t>
      </w:r>
      <w:r w:rsidR="00147474">
        <w:rPr>
          <w:sz w:val="22"/>
          <w:szCs w:val="22"/>
        </w:rPr>
        <w:t xml:space="preserve"> than for the incorrect output unit</w:t>
      </w:r>
      <w:r w:rsidR="0038742B" w:rsidRPr="00174F86">
        <w:rPr>
          <w:sz w:val="22"/>
          <w:szCs w:val="22"/>
        </w:rPr>
        <w:t xml:space="preserve"> (i.e. does a correct pet detection)? See how </w:t>
      </w:r>
      <w:r w:rsidR="00007A32">
        <w:rPr>
          <w:sz w:val="22"/>
          <w:szCs w:val="22"/>
        </w:rPr>
        <w:t xml:space="preserve">the array </w:t>
      </w:r>
      <w:proofErr w:type="spellStart"/>
      <w:r w:rsidR="0038742B" w:rsidRPr="00174F86">
        <w:rPr>
          <w:sz w:val="22"/>
          <w:szCs w:val="22"/>
        </w:rPr>
        <w:t>test_inputs</w:t>
      </w:r>
      <w:proofErr w:type="spellEnd"/>
      <w:r w:rsidR="0038742B" w:rsidRPr="00174F86">
        <w:rPr>
          <w:sz w:val="22"/>
          <w:szCs w:val="22"/>
        </w:rPr>
        <w:t xml:space="preserve"> </w:t>
      </w:r>
      <w:proofErr w:type="gramStart"/>
      <w:r w:rsidR="0038742B" w:rsidRPr="00174F86">
        <w:rPr>
          <w:sz w:val="22"/>
          <w:szCs w:val="22"/>
        </w:rPr>
        <w:t>is</w:t>
      </w:r>
      <w:proofErr w:type="gramEnd"/>
      <w:r w:rsidR="0038742B" w:rsidRPr="00174F86">
        <w:rPr>
          <w:sz w:val="22"/>
          <w:szCs w:val="22"/>
        </w:rPr>
        <w:t xml:space="preserve"> built to know what is the correct detection for each sample.</w:t>
      </w:r>
      <w:r w:rsidR="0038742B" w:rsidRPr="00174F86">
        <w:rPr>
          <w:sz w:val="22"/>
          <w:szCs w:val="22"/>
        </w:rPr>
        <w:br/>
        <w:t>Then increase that sigma to 2.5</w:t>
      </w:r>
      <w:r w:rsidR="00007A32">
        <w:rPr>
          <w:sz w:val="22"/>
          <w:szCs w:val="22"/>
        </w:rPr>
        <w:t>.</w:t>
      </w:r>
      <w:r w:rsidR="00007A32" w:rsidRPr="00174F86">
        <w:rPr>
          <w:sz w:val="22"/>
          <w:szCs w:val="22"/>
        </w:rPr>
        <w:t xml:space="preserve"> </w:t>
      </w:r>
      <w:r w:rsidR="00007A32">
        <w:rPr>
          <w:sz w:val="22"/>
          <w:szCs w:val="22"/>
        </w:rPr>
        <w:t>W</w:t>
      </w:r>
      <w:r w:rsidR="00007A32" w:rsidRPr="00174F86">
        <w:rPr>
          <w:sz w:val="22"/>
          <w:szCs w:val="22"/>
        </w:rPr>
        <w:t xml:space="preserve">hat </w:t>
      </w:r>
      <w:r w:rsidR="00C75F9B" w:rsidRPr="00174F86">
        <w:rPr>
          <w:sz w:val="22"/>
          <w:szCs w:val="22"/>
        </w:rPr>
        <w:t>is the proportion of test inputs for which</w:t>
      </w:r>
      <w:r w:rsidR="0038742B" w:rsidRPr="00174F86">
        <w:rPr>
          <w:sz w:val="22"/>
          <w:szCs w:val="22"/>
        </w:rPr>
        <w:t xml:space="preserve"> the activation optimization finishes at a higher activation for the correct output unit?</w:t>
      </w:r>
      <w:r w:rsidR="004D6827" w:rsidRPr="00174F86">
        <w:rPr>
          <w:sz w:val="22"/>
          <w:szCs w:val="22"/>
        </w:rPr>
        <w:br/>
      </w:r>
      <w:r w:rsidR="0038742B" w:rsidRPr="00174F86">
        <w:rPr>
          <w:sz w:val="22"/>
          <w:szCs w:val="22"/>
        </w:rPr>
        <w:t>Explain why the performance</w:t>
      </w:r>
      <w:r w:rsidR="00007A32">
        <w:rPr>
          <w:sz w:val="22"/>
          <w:szCs w:val="22"/>
        </w:rPr>
        <w:t xml:space="preserve"> in the two cases is</w:t>
      </w:r>
      <w:r w:rsidR="0038742B" w:rsidRPr="00174F86">
        <w:rPr>
          <w:sz w:val="22"/>
          <w:szCs w:val="22"/>
        </w:rPr>
        <w:t xml:space="preserve"> different.</w:t>
      </w:r>
      <w:r w:rsidR="00007A32">
        <w:rPr>
          <w:sz w:val="22"/>
          <w:szCs w:val="22"/>
        </w:rPr>
        <w:t xml:space="preserve"> Put your explanation in the initial comments section of the code.</w:t>
      </w:r>
    </w:p>
    <w:p w14:paraId="6038C161" w14:textId="77777777" w:rsidR="0038742B" w:rsidRPr="00174F86" w:rsidRDefault="0038742B" w:rsidP="0038742B">
      <w:pPr>
        <w:pStyle w:val="ListParagraph"/>
        <w:ind w:right="-772"/>
        <w:rPr>
          <w:sz w:val="22"/>
          <w:szCs w:val="22"/>
        </w:rPr>
      </w:pPr>
    </w:p>
    <w:p w14:paraId="5583E225" w14:textId="18689A7B" w:rsidR="006A1BC5" w:rsidRPr="00174F86" w:rsidRDefault="006A1BC5" w:rsidP="00F20E5E">
      <w:pPr>
        <w:pStyle w:val="ListParagraph"/>
        <w:numPr>
          <w:ilvl w:val="0"/>
          <w:numId w:val="2"/>
        </w:numPr>
        <w:ind w:right="-772"/>
        <w:rPr>
          <w:sz w:val="22"/>
          <w:szCs w:val="22"/>
        </w:rPr>
      </w:pPr>
      <w:r w:rsidRPr="00174F86">
        <w:rPr>
          <w:sz w:val="22"/>
          <w:szCs w:val="22"/>
        </w:rPr>
        <w:t xml:space="preserve">Add </w:t>
      </w:r>
      <w:r w:rsidR="002F4AE8" w:rsidRPr="00174F86">
        <w:rPr>
          <w:sz w:val="22"/>
          <w:szCs w:val="22"/>
        </w:rPr>
        <w:t>2</w:t>
      </w:r>
      <w:r w:rsidRPr="00174F86">
        <w:rPr>
          <w:sz w:val="22"/>
          <w:szCs w:val="22"/>
        </w:rPr>
        <w:t xml:space="preserve"> </w:t>
      </w:r>
      <w:r w:rsidR="00E37392" w:rsidRPr="00174F86">
        <w:rPr>
          <w:sz w:val="22"/>
          <w:szCs w:val="22"/>
        </w:rPr>
        <w:t xml:space="preserve">new </w:t>
      </w:r>
      <w:r w:rsidR="00DF7981" w:rsidRPr="00174F86">
        <w:rPr>
          <w:sz w:val="22"/>
          <w:szCs w:val="22"/>
        </w:rPr>
        <w:t xml:space="preserve">input </w:t>
      </w:r>
      <w:r w:rsidRPr="00174F86">
        <w:rPr>
          <w:sz w:val="22"/>
          <w:szCs w:val="22"/>
        </w:rPr>
        <w:t>units to the network to represent these new concepts: "</w:t>
      </w:r>
      <w:r w:rsidR="00E37392" w:rsidRPr="00174F86">
        <w:rPr>
          <w:sz w:val="22"/>
          <w:szCs w:val="22"/>
        </w:rPr>
        <w:t>Is Allergenic</w:t>
      </w:r>
      <w:r w:rsidRPr="00174F86">
        <w:rPr>
          <w:sz w:val="22"/>
          <w:szCs w:val="22"/>
        </w:rPr>
        <w:t>"</w:t>
      </w:r>
      <w:r w:rsidR="002F4AE8" w:rsidRPr="00174F86">
        <w:rPr>
          <w:sz w:val="22"/>
          <w:szCs w:val="22"/>
        </w:rPr>
        <w:t xml:space="preserve"> </w:t>
      </w:r>
      <w:r w:rsidRPr="00174F86">
        <w:rPr>
          <w:sz w:val="22"/>
          <w:szCs w:val="22"/>
        </w:rPr>
        <w:t>and "</w:t>
      </w:r>
      <w:r w:rsidR="00E37392" w:rsidRPr="00174F86">
        <w:rPr>
          <w:sz w:val="22"/>
          <w:szCs w:val="22"/>
        </w:rPr>
        <w:t>Humans’ best friend</w:t>
      </w:r>
      <w:r w:rsidRPr="00174F86">
        <w:rPr>
          <w:sz w:val="22"/>
          <w:szCs w:val="22"/>
        </w:rPr>
        <w:t xml:space="preserve">". Don't forget to change </w:t>
      </w:r>
      <w:del w:id="2" w:author="Microsoft Office User" w:date="2019-10-28T10:50:00Z">
        <w:r w:rsidRPr="00174F86" w:rsidDel="00687D20">
          <w:rPr>
            <w:sz w:val="22"/>
            <w:szCs w:val="22"/>
          </w:rPr>
          <w:delText xml:space="preserve">the </w:delText>
        </w:r>
      </w:del>
      <w:ins w:id="3" w:author="Microsoft Office User" w:date="2019-10-28T10:50:00Z">
        <w:r w:rsidR="00687D20">
          <w:rPr>
            <w:sz w:val="22"/>
            <w:szCs w:val="22"/>
          </w:rPr>
          <w:t xml:space="preserve">everything throughout </w:t>
        </w:r>
      </w:ins>
      <w:del w:id="4" w:author="Microsoft Office User" w:date="2019-10-28T10:50:00Z">
        <w:r w:rsidR="00E37392" w:rsidRPr="00174F86" w:rsidDel="00687D20">
          <w:rPr>
            <w:sz w:val="22"/>
            <w:szCs w:val="22"/>
          </w:rPr>
          <w:delText xml:space="preserve">all the variables </w:delText>
        </w:r>
      </w:del>
      <w:ins w:id="5" w:author="Microsoft Office User" w:date="2019-10-28T10:50:00Z">
        <w:r w:rsidR="00687D20">
          <w:rPr>
            <w:sz w:val="22"/>
            <w:szCs w:val="22"/>
          </w:rPr>
          <w:t xml:space="preserve">the script </w:t>
        </w:r>
      </w:ins>
      <w:r w:rsidR="00E37392" w:rsidRPr="00174F86">
        <w:rPr>
          <w:sz w:val="22"/>
          <w:szCs w:val="22"/>
        </w:rPr>
        <w:t>that have something to do with the number of units</w:t>
      </w:r>
      <w:r w:rsidRPr="00174F86">
        <w:rPr>
          <w:sz w:val="22"/>
          <w:szCs w:val="22"/>
        </w:rPr>
        <w:t>.</w:t>
      </w:r>
      <w:r w:rsidRPr="00174F86">
        <w:rPr>
          <w:sz w:val="22"/>
          <w:szCs w:val="22"/>
        </w:rPr>
        <w:br/>
      </w:r>
    </w:p>
    <w:p w14:paraId="00AECD13" w14:textId="009A12F0" w:rsidR="00E37392" w:rsidRPr="00174F86" w:rsidRDefault="00147474" w:rsidP="00E37392">
      <w:pPr>
        <w:pStyle w:val="ListParagraph"/>
        <w:numPr>
          <w:ilvl w:val="0"/>
          <w:numId w:val="2"/>
        </w:numPr>
        <w:ind w:right="-772"/>
        <w:rPr>
          <w:sz w:val="22"/>
          <w:szCs w:val="22"/>
        </w:rPr>
      </w:pPr>
      <w:r>
        <w:rPr>
          <w:sz w:val="22"/>
          <w:szCs w:val="22"/>
        </w:rPr>
        <w:t xml:space="preserve">Now apply </w:t>
      </w:r>
      <w:r w:rsidR="00E37392" w:rsidRPr="00174F86">
        <w:rPr>
          <w:sz w:val="22"/>
          <w:szCs w:val="22"/>
        </w:rPr>
        <w:t>Hebbian</w:t>
      </w:r>
      <w:r>
        <w:rPr>
          <w:sz w:val="22"/>
          <w:szCs w:val="22"/>
        </w:rPr>
        <w:t xml:space="preserve"> </w:t>
      </w:r>
      <w:r w:rsidR="00E37392" w:rsidRPr="00174F86">
        <w:rPr>
          <w:sz w:val="22"/>
          <w:szCs w:val="22"/>
        </w:rPr>
        <w:t xml:space="preserve">learning </w:t>
      </w:r>
      <w:r>
        <w:rPr>
          <w:sz w:val="22"/>
          <w:szCs w:val="22"/>
        </w:rPr>
        <w:t xml:space="preserve">with this new </w:t>
      </w:r>
      <w:r w:rsidR="002915F2">
        <w:rPr>
          <w:sz w:val="22"/>
          <w:szCs w:val="22"/>
        </w:rPr>
        <w:t xml:space="preserve">input </w:t>
      </w:r>
      <w:r>
        <w:rPr>
          <w:sz w:val="22"/>
          <w:szCs w:val="22"/>
        </w:rPr>
        <w:t xml:space="preserve">format. In the </w:t>
      </w:r>
      <w:r w:rsidR="00E37392" w:rsidRPr="00174F86">
        <w:rPr>
          <w:sz w:val="22"/>
          <w:szCs w:val="22"/>
        </w:rPr>
        <w:t xml:space="preserve">training phase, present </w:t>
      </w:r>
      <w:r w:rsidR="008473D5" w:rsidRPr="00174F86">
        <w:rPr>
          <w:sz w:val="22"/>
          <w:szCs w:val="22"/>
        </w:rPr>
        <w:t>2</w:t>
      </w:r>
      <w:r w:rsidR="00E37392" w:rsidRPr="00174F86">
        <w:rPr>
          <w:sz w:val="22"/>
          <w:szCs w:val="22"/>
        </w:rPr>
        <w:t xml:space="preserve">0 cats and </w:t>
      </w:r>
      <w:r w:rsidR="008473D5" w:rsidRPr="00174F86">
        <w:rPr>
          <w:sz w:val="22"/>
          <w:szCs w:val="22"/>
        </w:rPr>
        <w:t>2</w:t>
      </w:r>
      <w:r w:rsidR="00E37392" w:rsidRPr="00174F86">
        <w:rPr>
          <w:sz w:val="22"/>
          <w:szCs w:val="22"/>
        </w:rPr>
        <w:t xml:space="preserve">0 dogs. The </w:t>
      </w:r>
      <w:commentRangeStart w:id="6"/>
      <w:commentRangeStart w:id="7"/>
      <w:r w:rsidR="00E37392" w:rsidRPr="00174F86">
        <w:rPr>
          <w:sz w:val="22"/>
          <w:szCs w:val="22"/>
        </w:rPr>
        <w:t xml:space="preserve">cat prototype is </w:t>
      </w:r>
      <w:commentRangeEnd w:id="6"/>
      <w:r w:rsidR="00D63AB6">
        <w:rPr>
          <w:rStyle w:val="CommentReference"/>
        </w:rPr>
        <w:commentReference w:id="6"/>
      </w:r>
      <w:commentRangeEnd w:id="7"/>
      <w:r w:rsidR="00D93B2D">
        <w:rPr>
          <w:rStyle w:val="CommentReference"/>
        </w:rPr>
        <w:commentReference w:id="7"/>
      </w:r>
      <w:r w:rsidR="00E37392" w:rsidRPr="00174F86">
        <w:rPr>
          <w:sz w:val="22"/>
          <w:szCs w:val="22"/>
        </w:rPr>
        <w:t>(</w:t>
      </w:r>
      <w:r w:rsidR="008473D5" w:rsidRPr="00174F86">
        <w:rPr>
          <w:sz w:val="22"/>
          <w:szCs w:val="22"/>
        </w:rPr>
        <w:t>1</w:t>
      </w:r>
      <w:r w:rsidR="00E37392" w:rsidRPr="00174F86">
        <w:rPr>
          <w:sz w:val="22"/>
          <w:szCs w:val="22"/>
        </w:rPr>
        <w:t>,</w:t>
      </w:r>
      <w:r w:rsidR="008473D5" w:rsidRPr="00174F86">
        <w:rPr>
          <w:sz w:val="22"/>
          <w:szCs w:val="22"/>
        </w:rPr>
        <w:t xml:space="preserve"> 0.5</w:t>
      </w:r>
      <w:r w:rsidR="00E37392" w:rsidRPr="00174F86">
        <w:rPr>
          <w:sz w:val="22"/>
          <w:szCs w:val="22"/>
        </w:rPr>
        <w:t>,</w:t>
      </w:r>
      <w:r w:rsidR="008473D5" w:rsidRPr="00174F86">
        <w:rPr>
          <w:sz w:val="22"/>
          <w:szCs w:val="22"/>
        </w:rPr>
        <w:t xml:space="preserve"> 0, 0.8, </w:t>
      </w:r>
      <w:r w:rsidR="002F4AE8" w:rsidRPr="00174F86">
        <w:rPr>
          <w:sz w:val="22"/>
          <w:szCs w:val="22"/>
        </w:rPr>
        <w:t>0.</w:t>
      </w:r>
      <w:r w:rsidR="00C75F9B" w:rsidRPr="00174F86">
        <w:rPr>
          <w:sz w:val="22"/>
          <w:szCs w:val="22"/>
        </w:rPr>
        <w:t>1</w:t>
      </w:r>
      <w:r w:rsidRPr="00174F86">
        <w:rPr>
          <w:sz w:val="22"/>
          <w:szCs w:val="22"/>
        </w:rPr>
        <w:t>)</w:t>
      </w:r>
      <w:r>
        <w:rPr>
          <w:sz w:val="22"/>
          <w:szCs w:val="22"/>
        </w:rPr>
        <w:t>.</w:t>
      </w:r>
      <w:r w:rsidRPr="00174F86">
        <w:rPr>
          <w:sz w:val="22"/>
          <w:szCs w:val="22"/>
        </w:rPr>
        <w:t xml:space="preserve"> </w:t>
      </w:r>
      <w:r>
        <w:rPr>
          <w:sz w:val="22"/>
          <w:szCs w:val="22"/>
        </w:rPr>
        <w:t>Hence, the prototypical cat has a value of 0.8 on the “Is Allergenic” variable and a value of 0.1 at the “Humans’ best friend” variable. T</w:t>
      </w:r>
      <w:r w:rsidRPr="00174F86">
        <w:rPr>
          <w:sz w:val="22"/>
          <w:szCs w:val="22"/>
        </w:rPr>
        <w:t xml:space="preserve">he </w:t>
      </w:r>
      <w:r w:rsidR="00E37392" w:rsidRPr="00174F86">
        <w:rPr>
          <w:sz w:val="22"/>
          <w:szCs w:val="22"/>
        </w:rPr>
        <w:t>dog prototype is (</w:t>
      </w:r>
      <w:r w:rsidR="008473D5" w:rsidRPr="00174F86">
        <w:rPr>
          <w:sz w:val="22"/>
          <w:szCs w:val="22"/>
        </w:rPr>
        <w:t>0</w:t>
      </w:r>
      <w:r w:rsidR="00E37392" w:rsidRPr="00174F86">
        <w:rPr>
          <w:sz w:val="22"/>
          <w:szCs w:val="22"/>
        </w:rPr>
        <w:t xml:space="preserve">, </w:t>
      </w:r>
      <w:r w:rsidR="008473D5" w:rsidRPr="00174F86">
        <w:rPr>
          <w:sz w:val="22"/>
          <w:szCs w:val="22"/>
        </w:rPr>
        <w:t>0.5</w:t>
      </w:r>
      <w:r w:rsidR="00E37392" w:rsidRPr="00174F86">
        <w:rPr>
          <w:sz w:val="22"/>
          <w:szCs w:val="22"/>
        </w:rPr>
        <w:t xml:space="preserve">, </w:t>
      </w:r>
      <w:r w:rsidR="008473D5" w:rsidRPr="00174F86">
        <w:rPr>
          <w:sz w:val="22"/>
          <w:szCs w:val="22"/>
        </w:rPr>
        <w:t>1, 0.</w:t>
      </w:r>
      <w:r w:rsidR="00C75F9B" w:rsidRPr="00174F86">
        <w:rPr>
          <w:sz w:val="22"/>
          <w:szCs w:val="22"/>
        </w:rPr>
        <w:t>1</w:t>
      </w:r>
      <w:r w:rsidR="008473D5" w:rsidRPr="00174F86">
        <w:rPr>
          <w:sz w:val="22"/>
          <w:szCs w:val="22"/>
        </w:rPr>
        <w:t xml:space="preserve">, </w:t>
      </w:r>
      <w:r w:rsidR="00C75F9B" w:rsidRPr="00174F86">
        <w:rPr>
          <w:sz w:val="22"/>
          <w:szCs w:val="22"/>
        </w:rPr>
        <w:t>0.8</w:t>
      </w:r>
      <w:r w:rsidR="00E37392" w:rsidRPr="00174F86">
        <w:rPr>
          <w:sz w:val="22"/>
          <w:szCs w:val="22"/>
        </w:rPr>
        <w:t>). Present them in a random order during training.</w:t>
      </w:r>
    </w:p>
    <w:p w14:paraId="4E7AE430" w14:textId="6B7C5582" w:rsidR="006A1BC5" w:rsidRPr="00174F86" w:rsidRDefault="006A1BC5" w:rsidP="008473D5">
      <w:pPr>
        <w:pStyle w:val="ListParagraph"/>
        <w:ind w:right="-772"/>
        <w:rPr>
          <w:sz w:val="22"/>
          <w:szCs w:val="22"/>
        </w:rPr>
      </w:pPr>
    </w:p>
    <w:p w14:paraId="56FC35F4" w14:textId="77777777" w:rsidR="00287BA5" w:rsidRPr="00D93B2D" w:rsidRDefault="006A1BC5" w:rsidP="002B0B40">
      <w:pPr>
        <w:pStyle w:val="ListParagraph"/>
        <w:numPr>
          <w:ilvl w:val="0"/>
          <w:numId w:val="2"/>
        </w:numPr>
        <w:ind w:right="-772"/>
        <w:rPr>
          <w:b/>
          <w:sz w:val="18"/>
        </w:rPr>
      </w:pPr>
      <w:r w:rsidRPr="00174F86">
        <w:rPr>
          <w:sz w:val="22"/>
          <w:szCs w:val="22"/>
        </w:rPr>
        <w:t xml:space="preserve">After the learning phase comes a test phase. </w:t>
      </w:r>
      <w:r w:rsidR="00C75F9B" w:rsidRPr="00174F86">
        <w:rPr>
          <w:sz w:val="22"/>
          <w:szCs w:val="22"/>
        </w:rPr>
        <w:t>Present these new cat and dog prototypes (with some noise as before) to the network (</w:t>
      </w:r>
      <w:commentRangeStart w:id="8"/>
      <w:commentRangeStart w:id="9"/>
      <w:r w:rsidR="00C75F9B" w:rsidRPr="00174F86">
        <w:rPr>
          <w:sz w:val="22"/>
          <w:szCs w:val="22"/>
        </w:rPr>
        <w:t>5</w:t>
      </w:r>
      <w:commentRangeEnd w:id="8"/>
      <w:r w:rsidR="00021A22">
        <w:rPr>
          <w:rStyle w:val="CommentReference"/>
        </w:rPr>
        <w:commentReference w:id="8"/>
      </w:r>
      <w:commentRangeEnd w:id="9"/>
      <w:r w:rsidR="00D93B2D">
        <w:rPr>
          <w:rStyle w:val="CommentReference"/>
        </w:rPr>
        <w:commentReference w:id="9"/>
      </w:r>
      <w:r w:rsidR="00C75F9B" w:rsidRPr="00174F86">
        <w:rPr>
          <w:sz w:val="22"/>
          <w:szCs w:val="22"/>
        </w:rPr>
        <w:t xml:space="preserve"> of each like before). Use a sigma of 2.5. What is the proportion of test inputs for which the activation optimization finish</w:t>
      </w:r>
      <w:r w:rsidR="00DA73A8">
        <w:rPr>
          <w:sz w:val="22"/>
          <w:szCs w:val="22"/>
        </w:rPr>
        <w:t>es</w:t>
      </w:r>
      <w:r w:rsidR="00C75F9B" w:rsidRPr="00174F86">
        <w:rPr>
          <w:sz w:val="22"/>
          <w:szCs w:val="22"/>
        </w:rPr>
        <w:t xml:space="preserve"> at a higher activation for the correct output unit (i.e. does a correct pet detection)? </w:t>
      </w:r>
    </w:p>
    <w:p w14:paraId="24AEA5B6" w14:textId="77777777" w:rsidR="00287BA5" w:rsidRPr="00D93B2D" w:rsidRDefault="00287BA5" w:rsidP="00D93B2D">
      <w:pPr>
        <w:pStyle w:val="ListParagraph"/>
        <w:rPr>
          <w:sz w:val="22"/>
          <w:szCs w:val="22"/>
        </w:rPr>
      </w:pPr>
    </w:p>
    <w:p w14:paraId="5A6D0A79" w14:textId="2FA6CC82" w:rsidR="00F20E5E" w:rsidRPr="00F20E5E" w:rsidRDefault="00C75F9B" w:rsidP="002B0B40">
      <w:pPr>
        <w:pStyle w:val="ListParagraph"/>
        <w:numPr>
          <w:ilvl w:val="0"/>
          <w:numId w:val="2"/>
        </w:numPr>
        <w:ind w:right="-772"/>
        <w:rPr>
          <w:b/>
          <w:sz w:val="18"/>
        </w:rPr>
      </w:pPr>
      <w:commentRangeStart w:id="10"/>
      <w:commentRangeStart w:id="11"/>
      <w:commentRangeStart w:id="12"/>
      <w:commentRangeStart w:id="13"/>
      <w:r w:rsidRPr="00174F86">
        <w:rPr>
          <w:sz w:val="22"/>
          <w:szCs w:val="22"/>
        </w:rPr>
        <w:t xml:space="preserve">Is </w:t>
      </w:r>
      <w:r w:rsidR="002424F0">
        <w:rPr>
          <w:sz w:val="22"/>
          <w:szCs w:val="22"/>
        </w:rPr>
        <w:t>the result</w:t>
      </w:r>
      <w:r w:rsidRPr="00174F86">
        <w:rPr>
          <w:sz w:val="22"/>
          <w:szCs w:val="22"/>
        </w:rPr>
        <w:t xml:space="preserve"> different th</w:t>
      </w:r>
      <w:r w:rsidR="00EF7339" w:rsidRPr="00174F86">
        <w:rPr>
          <w:sz w:val="22"/>
          <w:szCs w:val="22"/>
        </w:rPr>
        <w:t>a</w:t>
      </w:r>
      <w:r w:rsidRPr="00174F86">
        <w:rPr>
          <w:sz w:val="22"/>
          <w:szCs w:val="22"/>
        </w:rPr>
        <w:t xml:space="preserve">n with only 3 input </w:t>
      </w:r>
      <w:commentRangeEnd w:id="10"/>
      <w:r w:rsidR="0050131B">
        <w:rPr>
          <w:rStyle w:val="CommentReference"/>
        </w:rPr>
        <w:commentReference w:id="10"/>
      </w:r>
      <w:commentRangeEnd w:id="11"/>
      <w:r w:rsidR="00FA5CC2">
        <w:rPr>
          <w:rStyle w:val="CommentReference"/>
        </w:rPr>
        <w:commentReference w:id="11"/>
      </w:r>
      <w:commentRangeEnd w:id="12"/>
      <w:r w:rsidR="003000D7">
        <w:rPr>
          <w:rStyle w:val="CommentReference"/>
        </w:rPr>
        <w:commentReference w:id="12"/>
      </w:r>
      <w:commentRangeEnd w:id="13"/>
      <w:r w:rsidR="00FD4982">
        <w:rPr>
          <w:rStyle w:val="CommentReference"/>
        </w:rPr>
        <w:commentReference w:id="13"/>
      </w:r>
      <w:r w:rsidRPr="00174F86">
        <w:rPr>
          <w:sz w:val="22"/>
          <w:szCs w:val="22"/>
        </w:rPr>
        <w:t xml:space="preserve">units (question 1)? </w:t>
      </w:r>
      <w:ins w:id="14" w:author="Microsoft Office User" w:date="2019-10-28T11:16:00Z">
        <w:r w:rsidR="00FD4982">
          <w:rPr>
            <w:sz w:val="22"/>
            <w:szCs w:val="22"/>
          </w:rPr>
          <w:t>If it is different explain why</w:t>
        </w:r>
      </w:ins>
      <w:bookmarkStart w:id="15" w:name="_GoBack"/>
      <w:bookmarkEnd w:id="15"/>
      <w:commentRangeStart w:id="16"/>
      <w:commentRangeStart w:id="17"/>
      <w:del w:id="18" w:author="Microsoft Office User" w:date="2019-10-28T11:17:00Z">
        <w:r w:rsidR="007F4278" w:rsidDel="00FD4982">
          <w:rPr>
            <w:sz w:val="22"/>
            <w:szCs w:val="22"/>
          </w:rPr>
          <w:delText>M</w:delText>
        </w:r>
        <w:r w:rsidRPr="00174F86" w:rsidDel="00FD4982">
          <w:rPr>
            <w:sz w:val="22"/>
            <w:szCs w:val="22"/>
          </w:rPr>
          <w:delText>otivate your answer</w:delText>
        </w:r>
      </w:del>
      <w:r w:rsidR="00370622">
        <w:rPr>
          <w:sz w:val="22"/>
          <w:szCs w:val="22"/>
        </w:rPr>
        <w:t xml:space="preserve"> </w:t>
      </w:r>
      <w:commentRangeEnd w:id="16"/>
      <w:r w:rsidR="006B7BAA">
        <w:rPr>
          <w:rStyle w:val="CommentReference"/>
        </w:rPr>
        <w:commentReference w:id="16"/>
      </w:r>
      <w:commentRangeEnd w:id="17"/>
      <w:r w:rsidR="00FD4982">
        <w:rPr>
          <w:rStyle w:val="CommentReference"/>
        </w:rPr>
        <w:commentReference w:id="17"/>
      </w:r>
      <w:r w:rsidR="00370622">
        <w:rPr>
          <w:sz w:val="22"/>
          <w:szCs w:val="22"/>
        </w:rPr>
        <w:t>in the comments code at the top of your script.</w:t>
      </w:r>
      <w:r w:rsidR="006A1BC5" w:rsidRPr="00174F86">
        <w:rPr>
          <w:sz w:val="22"/>
          <w:szCs w:val="22"/>
        </w:rPr>
        <w:br/>
      </w:r>
    </w:p>
    <w:sectPr w:rsidR="00F20E5E" w:rsidRPr="00F20E5E" w:rsidSect="00803C40">
      <w:pgSz w:w="11900" w:h="16840"/>
      <w:pgMar w:top="728" w:right="1800" w:bottom="1440" w:left="666" w:header="29" w:footer="1"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m Verguts" w:date="2019-10-28T07:54:00Z" w:initials="TV">
    <w:p w14:paraId="1E2AF380" w14:textId="3A753D38" w:rsidR="00566859" w:rsidRDefault="00566859">
      <w:pPr>
        <w:pStyle w:val="CommentText"/>
      </w:pPr>
      <w:r>
        <w:rPr>
          <w:rStyle w:val="CommentReference"/>
        </w:rPr>
        <w:annotationRef/>
      </w:r>
      <w:r>
        <w:t xml:space="preserve">Will this look ok in black &amp; white? Also put a copy on </w:t>
      </w:r>
      <w:proofErr w:type="spellStart"/>
      <w:r>
        <w:t>ufora</w:t>
      </w:r>
      <w:proofErr w:type="spellEnd"/>
      <w:r>
        <w:t xml:space="preserve"> just before test </w:t>
      </w:r>
    </w:p>
  </w:comment>
  <w:comment w:id="1" w:author="Microsoft Office User" w:date="2019-10-28T10:44:00Z" w:initials="MOU">
    <w:p w14:paraId="6EF2D18B" w14:textId="71C6780D" w:rsidR="00687D20" w:rsidRDefault="00687D20">
      <w:pPr>
        <w:pStyle w:val="CommentText"/>
      </w:pPr>
      <w:r>
        <w:rPr>
          <w:rStyle w:val="CommentReference"/>
        </w:rPr>
        <w:annotationRef/>
      </w:r>
      <w:proofErr w:type="spellStart"/>
      <w:r>
        <w:t>Mmm</w:t>
      </w:r>
      <w:proofErr w:type="spellEnd"/>
      <w:r>
        <w:t xml:space="preserve"> it will still be understandable and informative but it will be harder to decipher. Do you think it would be better to use a indices (i.e. putting 0 next to the first value of the array and next to “has its </w:t>
      </w:r>
      <w:proofErr w:type="gramStart"/>
      <w:r>
        <w:t>pic.</w:t>
      </w:r>
      <w:proofErr w:type="gramEnd"/>
      <w:r>
        <w:t xml:space="preserve"> on FB”)?</w:t>
      </w:r>
    </w:p>
  </w:comment>
  <w:comment w:id="6" w:author="Tom Verguts" w:date="2019-10-28T08:04:00Z" w:initials="TV">
    <w:p w14:paraId="084BC6DE" w14:textId="58D9003E" w:rsidR="00D63AB6" w:rsidRDefault="00D63AB6">
      <w:pPr>
        <w:pStyle w:val="CommentText"/>
      </w:pPr>
      <w:r>
        <w:rPr>
          <w:rStyle w:val="CommentReference"/>
        </w:rPr>
        <w:annotationRef/>
      </w:r>
      <w:r>
        <w:t>Should they just present the prototype, or also add random noise here?</w:t>
      </w:r>
    </w:p>
  </w:comment>
  <w:comment w:id="7" w:author="Microsoft Office User" w:date="2019-10-28T10:53:00Z" w:initials="MOU">
    <w:p w14:paraId="7EE2070C" w14:textId="43B5EE16" w:rsidR="00D93B2D" w:rsidRDefault="00D93B2D">
      <w:pPr>
        <w:pStyle w:val="CommentText"/>
      </w:pPr>
      <w:r>
        <w:rPr>
          <w:rStyle w:val="CommentReference"/>
        </w:rPr>
        <w:annotationRef/>
      </w:r>
      <w:proofErr w:type="gramStart"/>
      <w:r>
        <w:t>Yes</w:t>
      </w:r>
      <w:proofErr w:type="gramEnd"/>
      <w:r>
        <w:t xml:space="preserve"> but I’m afraid that if we mention it explicitly here they’ll think they have to add something to the code whereas if they just modify the code to add units they should just leave the noise parts as they are.</w:t>
      </w:r>
      <w:r>
        <w:br/>
        <w:t>Let me know if you think explicitly mentioning it is still safer and clearer for them.</w:t>
      </w:r>
    </w:p>
  </w:comment>
  <w:comment w:id="8" w:author="Tom Verguts" w:date="2019-10-28T08:05:00Z" w:initials="TV">
    <w:p w14:paraId="3AE68453" w14:textId="44DD9325" w:rsidR="00021A22" w:rsidRDefault="00021A22">
      <w:pPr>
        <w:pStyle w:val="CommentText"/>
      </w:pPr>
      <w:r>
        <w:rPr>
          <w:rStyle w:val="CommentReference"/>
        </w:rPr>
        <w:annotationRef/>
      </w:r>
      <w:r>
        <w:t>But it was 20 before?</w:t>
      </w:r>
    </w:p>
  </w:comment>
  <w:comment w:id="9" w:author="Microsoft Office User" w:date="2019-10-28T10:56:00Z" w:initials="MOU">
    <w:p w14:paraId="2757BACC" w14:textId="367A7845" w:rsidR="00D93B2D" w:rsidRDefault="00D93B2D">
      <w:pPr>
        <w:pStyle w:val="CommentText"/>
      </w:pPr>
      <w:r>
        <w:rPr>
          <w:rStyle w:val="CommentReference"/>
        </w:rPr>
        <w:annotationRef/>
      </w:r>
      <w:r>
        <w:t xml:space="preserve">No it is </w:t>
      </w:r>
      <w:r w:rsidR="00FD4982">
        <w:t xml:space="preserve">initially </w:t>
      </w:r>
      <w:r>
        <w:t>10 samples of each for the Hebbian learning part in the initial script</w:t>
      </w:r>
      <w:r w:rsidR="00FD4982">
        <w:t xml:space="preserve"> and in question 3 I ask them to make it 20 samples of each for the </w:t>
      </w:r>
      <w:proofErr w:type="gramStart"/>
      <w:r w:rsidR="00FD4982">
        <w:t>Hebbian  learning</w:t>
      </w:r>
      <w:proofErr w:type="gramEnd"/>
      <w:r>
        <w:t>.</w:t>
      </w:r>
      <w:r w:rsidR="00FD4982">
        <w:t xml:space="preserve"> This is for the activation </w:t>
      </w:r>
      <w:proofErr w:type="gramStart"/>
      <w:r w:rsidR="00FD4982">
        <w:t>optimization  (</w:t>
      </w:r>
      <w:proofErr w:type="gramEnd"/>
      <w:r w:rsidR="00FD4982">
        <w:t>test phase). The number of test inputs is always 5 for each prototype.</w:t>
      </w:r>
    </w:p>
  </w:comment>
  <w:comment w:id="10" w:author="Tom Verguts" w:date="2019-10-26T08:59:00Z" w:initials="TV">
    <w:p w14:paraId="19CAFF60" w14:textId="25F2E155" w:rsidR="0050131B" w:rsidRDefault="0050131B">
      <w:pPr>
        <w:pStyle w:val="CommentText"/>
      </w:pPr>
      <w:r>
        <w:rPr>
          <w:rStyle w:val="CommentReference"/>
        </w:rPr>
        <w:annotationRef/>
      </w:r>
      <w:r>
        <w:t>What do you expect here? Any differences can also be due to the changed learning rate?</w:t>
      </w:r>
    </w:p>
  </w:comment>
  <w:comment w:id="11" w:author="Microsoft Office User" w:date="2019-10-26T17:12:00Z" w:initials="MOU">
    <w:p w14:paraId="46150EFF" w14:textId="2D1339E3" w:rsidR="00FA5CC2" w:rsidRDefault="00FA5CC2">
      <w:pPr>
        <w:pStyle w:val="CommentText"/>
      </w:pPr>
      <w:r>
        <w:rPr>
          <w:rStyle w:val="CommentReference"/>
        </w:rPr>
        <w:annotationRef/>
      </w:r>
      <w:r>
        <w:t>I removed the learning rate modification. It was just to test whether they knew where it is but it did indeed make the interpretation more complicated.</w:t>
      </w:r>
    </w:p>
  </w:comment>
  <w:comment w:id="12" w:author="Tom Verguts" w:date="2019-10-28T08:08:00Z" w:initials="TV">
    <w:p w14:paraId="191204B3" w14:textId="369EA88E" w:rsidR="003000D7" w:rsidRDefault="003000D7">
      <w:pPr>
        <w:pStyle w:val="CommentText"/>
      </w:pPr>
      <w:r>
        <w:rPr>
          <w:rStyle w:val="CommentReference"/>
        </w:rPr>
        <w:annotationRef/>
      </w:r>
      <w:r>
        <w:t>It’s supposed to get worse because of saturation?</w:t>
      </w:r>
    </w:p>
  </w:comment>
  <w:comment w:id="13" w:author="Microsoft Office User" w:date="2019-10-28T11:14:00Z" w:initials="MOU">
    <w:p w14:paraId="78459787" w14:textId="1CD7CACF" w:rsidR="00FD4982" w:rsidRDefault="00FD4982">
      <w:pPr>
        <w:pStyle w:val="CommentText"/>
      </w:pPr>
      <w:r>
        <w:rPr>
          <w:rStyle w:val="CommentReference"/>
        </w:rPr>
        <w:annotationRef/>
      </w:r>
      <w:r>
        <w:t>I’m not sure what saturation means. When I train and test it using the new prototypes (5 input units) it almost always gets the detection right. I thought it was because there is just “more information” due to the additional input units but are you suggesting that another effect might come up (saturation)?</w:t>
      </w:r>
    </w:p>
  </w:comment>
  <w:comment w:id="16" w:author="Tom Verguts" w:date="2019-10-28T08:09:00Z" w:initials="TV">
    <w:p w14:paraId="6E4FC67A" w14:textId="64E3396B" w:rsidR="006B7BAA" w:rsidRDefault="006B7BAA">
      <w:pPr>
        <w:pStyle w:val="CommentText"/>
      </w:pPr>
      <w:r>
        <w:rPr>
          <w:rStyle w:val="CommentReference"/>
        </w:rPr>
        <w:annotationRef/>
      </w:r>
      <w:r>
        <w:t>What should they motivate?</w:t>
      </w:r>
    </w:p>
  </w:comment>
  <w:comment w:id="17" w:author="Microsoft Office User" w:date="2019-10-28T11:16:00Z" w:initials="MOU">
    <w:p w14:paraId="0C823227" w14:textId="3CACCF3A" w:rsidR="00FD4982" w:rsidRDefault="00FD4982">
      <w:pPr>
        <w:pStyle w:val="CommentText"/>
      </w:pPr>
      <w:r>
        <w:rPr>
          <w:rStyle w:val="CommentReference"/>
        </w:rPr>
        <w:annotationRef/>
      </w:r>
      <w:r>
        <w:t>I want them to explain why it is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2AF380" w15:done="0"/>
  <w15:commentEx w15:paraId="6EF2D18B" w15:paraIdParent="1E2AF380" w15:done="0"/>
  <w15:commentEx w15:paraId="084BC6DE" w15:done="0"/>
  <w15:commentEx w15:paraId="7EE2070C" w15:paraIdParent="084BC6DE" w15:done="0"/>
  <w15:commentEx w15:paraId="3AE68453" w15:done="0"/>
  <w15:commentEx w15:paraId="2757BACC" w15:paraIdParent="3AE68453" w15:done="0"/>
  <w15:commentEx w15:paraId="19CAFF60" w15:done="0"/>
  <w15:commentEx w15:paraId="46150EFF" w15:paraIdParent="19CAFF60" w15:done="0"/>
  <w15:commentEx w15:paraId="191204B3" w15:paraIdParent="19CAFF60" w15:done="0"/>
  <w15:commentEx w15:paraId="78459787" w15:paraIdParent="19CAFF60" w15:done="0"/>
  <w15:commentEx w15:paraId="6E4FC67A" w15:done="0"/>
  <w15:commentEx w15:paraId="0C823227" w15:paraIdParent="6E4FC6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2AF380" w16cid:durableId="21611D51"/>
  <w16cid:commentId w16cid:paraId="6EF2D18B" w16cid:durableId="2161450B"/>
  <w16cid:commentId w16cid:paraId="084BC6DE" w16cid:durableId="21611FA3"/>
  <w16cid:commentId w16cid:paraId="7EE2070C" w16cid:durableId="2161472F"/>
  <w16cid:commentId w16cid:paraId="3AE68453" w16cid:durableId="21611FD1"/>
  <w16cid:commentId w16cid:paraId="2757BACC" w16cid:durableId="216147C8"/>
  <w16cid:commentId w16cid:paraId="19CAFF60" w16cid:durableId="215E896C"/>
  <w16cid:commentId w16cid:paraId="46150EFF" w16cid:durableId="215EFCE2"/>
  <w16cid:commentId w16cid:paraId="191204B3" w16cid:durableId="21612086"/>
  <w16cid:commentId w16cid:paraId="78459787" w16cid:durableId="21614BFA"/>
  <w16cid:commentId w16cid:paraId="6E4FC67A" w16cid:durableId="2161209D"/>
  <w16cid:commentId w16cid:paraId="0C823227" w16cid:durableId="21614C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EB91B" w14:textId="77777777" w:rsidR="0091642F" w:rsidRDefault="0091642F" w:rsidP="00803C40">
      <w:r>
        <w:separator/>
      </w:r>
    </w:p>
  </w:endnote>
  <w:endnote w:type="continuationSeparator" w:id="0">
    <w:p w14:paraId="234B23FB" w14:textId="77777777" w:rsidR="0091642F" w:rsidRDefault="0091642F" w:rsidP="00803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Andale Mono">
    <w:panose1 w:val="020B0509000000000004"/>
    <w:charset w:val="00"/>
    <w:family w:val="modern"/>
    <w:pitch w:val="fixed"/>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EF8BF" w14:textId="77777777" w:rsidR="0091642F" w:rsidRDefault="0091642F" w:rsidP="00803C40">
      <w:r>
        <w:separator/>
      </w:r>
    </w:p>
  </w:footnote>
  <w:footnote w:type="continuationSeparator" w:id="0">
    <w:p w14:paraId="4F69F279" w14:textId="77777777" w:rsidR="0091642F" w:rsidRDefault="0091642F" w:rsidP="00803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E24D0"/>
    <w:multiLevelType w:val="hybridMultilevel"/>
    <w:tmpl w:val="40F09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1486E"/>
    <w:multiLevelType w:val="hybridMultilevel"/>
    <w:tmpl w:val="40F09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21"/>
    <w:rsid w:val="00007A32"/>
    <w:rsid w:val="00021A22"/>
    <w:rsid w:val="00024A7A"/>
    <w:rsid w:val="00054B57"/>
    <w:rsid w:val="00063F40"/>
    <w:rsid w:val="00071F6B"/>
    <w:rsid w:val="000932E3"/>
    <w:rsid w:val="00116FB2"/>
    <w:rsid w:val="001217B1"/>
    <w:rsid w:val="00132087"/>
    <w:rsid w:val="00132840"/>
    <w:rsid w:val="001462EB"/>
    <w:rsid w:val="00147474"/>
    <w:rsid w:val="00174F86"/>
    <w:rsid w:val="0020546D"/>
    <w:rsid w:val="0022663A"/>
    <w:rsid w:val="002424F0"/>
    <w:rsid w:val="002618EF"/>
    <w:rsid w:val="00265B11"/>
    <w:rsid w:val="00266B28"/>
    <w:rsid w:val="00287BA5"/>
    <w:rsid w:val="002915F2"/>
    <w:rsid w:val="002B0B40"/>
    <w:rsid w:val="002C0E6A"/>
    <w:rsid w:val="002C68EC"/>
    <w:rsid w:val="002F4AE8"/>
    <w:rsid w:val="003000D7"/>
    <w:rsid w:val="003025E3"/>
    <w:rsid w:val="00316F64"/>
    <w:rsid w:val="00337474"/>
    <w:rsid w:val="0035236E"/>
    <w:rsid w:val="00370622"/>
    <w:rsid w:val="0037765F"/>
    <w:rsid w:val="0038742B"/>
    <w:rsid w:val="00394EF2"/>
    <w:rsid w:val="0043219E"/>
    <w:rsid w:val="004645B3"/>
    <w:rsid w:val="00497B4E"/>
    <w:rsid w:val="004B512D"/>
    <w:rsid w:val="004C31E5"/>
    <w:rsid w:val="004C6630"/>
    <w:rsid w:val="004D6827"/>
    <w:rsid w:val="0050131B"/>
    <w:rsid w:val="00552E16"/>
    <w:rsid w:val="00566859"/>
    <w:rsid w:val="0057712D"/>
    <w:rsid w:val="005A0D30"/>
    <w:rsid w:val="005C0C01"/>
    <w:rsid w:val="005F3E13"/>
    <w:rsid w:val="00627A0F"/>
    <w:rsid w:val="00631CE1"/>
    <w:rsid w:val="00646F1D"/>
    <w:rsid w:val="00650254"/>
    <w:rsid w:val="00687D20"/>
    <w:rsid w:val="006917DC"/>
    <w:rsid w:val="006A1BC5"/>
    <w:rsid w:val="006B7BAA"/>
    <w:rsid w:val="006D3F95"/>
    <w:rsid w:val="006E43AE"/>
    <w:rsid w:val="00714D97"/>
    <w:rsid w:val="007535BC"/>
    <w:rsid w:val="007F3DBF"/>
    <w:rsid w:val="007F4278"/>
    <w:rsid w:val="007F4C18"/>
    <w:rsid w:val="00803C40"/>
    <w:rsid w:val="00825521"/>
    <w:rsid w:val="00826A22"/>
    <w:rsid w:val="0084391C"/>
    <w:rsid w:val="008473D5"/>
    <w:rsid w:val="00862B4A"/>
    <w:rsid w:val="00863A4D"/>
    <w:rsid w:val="00881FF9"/>
    <w:rsid w:val="00896660"/>
    <w:rsid w:val="008F3BEC"/>
    <w:rsid w:val="009010B1"/>
    <w:rsid w:val="009105AC"/>
    <w:rsid w:val="0091642F"/>
    <w:rsid w:val="00933AF9"/>
    <w:rsid w:val="0093425F"/>
    <w:rsid w:val="00937D72"/>
    <w:rsid w:val="00947950"/>
    <w:rsid w:val="00961A2F"/>
    <w:rsid w:val="00965627"/>
    <w:rsid w:val="00987874"/>
    <w:rsid w:val="009B671D"/>
    <w:rsid w:val="009C76D0"/>
    <w:rsid w:val="009E56E1"/>
    <w:rsid w:val="00A06D6C"/>
    <w:rsid w:val="00A90DFE"/>
    <w:rsid w:val="00A95529"/>
    <w:rsid w:val="00AB6DAF"/>
    <w:rsid w:val="00AD27FF"/>
    <w:rsid w:val="00B01DD3"/>
    <w:rsid w:val="00B309DF"/>
    <w:rsid w:val="00BF502C"/>
    <w:rsid w:val="00C3394D"/>
    <w:rsid w:val="00C37AC4"/>
    <w:rsid w:val="00C75F9B"/>
    <w:rsid w:val="00C86BB9"/>
    <w:rsid w:val="00D10DA2"/>
    <w:rsid w:val="00D56174"/>
    <w:rsid w:val="00D63AB6"/>
    <w:rsid w:val="00D93B2D"/>
    <w:rsid w:val="00DA0D5B"/>
    <w:rsid w:val="00DA73A8"/>
    <w:rsid w:val="00DC0FD8"/>
    <w:rsid w:val="00DE7A56"/>
    <w:rsid w:val="00DF5197"/>
    <w:rsid w:val="00DF734C"/>
    <w:rsid w:val="00DF7981"/>
    <w:rsid w:val="00E02D6D"/>
    <w:rsid w:val="00E37392"/>
    <w:rsid w:val="00E46FF7"/>
    <w:rsid w:val="00EB26F7"/>
    <w:rsid w:val="00EB28D9"/>
    <w:rsid w:val="00EF7339"/>
    <w:rsid w:val="00F20E5E"/>
    <w:rsid w:val="00F739A5"/>
    <w:rsid w:val="00F771F6"/>
    <w:rsid w:val="00F901AC"/>
    <w:rsid w:val="00FA5CC2"/>
    <w:rsid w:val="00FB48F2"/>
    <w:rsid w:val="00FD4982"/>
    <w:rsid w:val="00FD5E86"/>
    <w:rsid w:val="00FD69CE"/>
    <w:rsid w:val="00FF17C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14A0F8"/>
  <w15:docId w15:val="{D7351F6C-823C-8F40-8F1E-DA1A1757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521"/>
    <w:pPr>
      <w:ind w:left="720"/>
      <w:contextualSpacing/>
    </w:pPr>
  </w:style>
  <w:style w:type="character" w:styleId="CommentReference">
    <w:name w:val="annotation reference"/>
    <w:basedOn w:val="DefaultParagraphFont"/>
    <w:uiPriority w:val="99"/>
    <w:semiHidden/>
    <w:unhideWhenUsed/>
    <w:rsid w:val="00EB28D9"/>
    <w:rPr>
      <w:sz w:val="18"/>
      <w:szCs w:val="18"/>
    </w:rPr>
  </w:style>
  <w:style w:type="paragraph" w:styleId="CommentText">
    <w:name w:val="annotation text"/>
    <w:basedOn w:val="Normal"/>
    <w:link w:val="CommentTextChar"/>
    <w:uiPriority w:val="99"/>
    <w:semiHidden/>
    <w:unhideWhenUsed/>
    <w:rsid w:val="00EB28D9"/>
  </w:style>
  <w:style w:type="character" w:customStyle="1" w:styleId="CommentTextChar">
    <w:name w:val="Comment Text Char"/>
    <w:basedOn w:val="DefaultParagraphFont"/>
    <w:link w:val="CommentText"/>
    <w:uiPriority w:val="99"/>
    <w:semiHidden/>
    <w:rsid w:val="00EB28D9"/>
  </w:style>
  <w:style w:type="paragraph" w:styleId="CommentSubject">
    <w:name w:val="annotation subject"/>
    <w:basedOn w:val="CommentText"/>
    <w:next w:val="CommentText"/>
    <w:link w:val="CommentSubjectChar"/>
    <w:uiPriority w:val="99"/>
    <w:semiHidden/>
    <w:unhideWhenUsed/>
    <w:rsid w:val="00EB28D9"/>
    <w:rPr>
      <w:b/>
      <w:bCs/>
      <w:sz w:val="20"/>
      <w:szCs w:val="20"/>
    </w:rPr>
  </w:style>
  <w:style w:type="character" w:customStyle="1" w:styleId="CommentSubjectChar">
    <w:name w:val="Comment Subject Char"/>
    <w:basedOn w:val="CommentTextChar"/>
    <w:link w:val="CommentSubject"/>
    <w:uiPriority w:val="99"/>
    <w:semiHidden/>
    <w:rsid w:val="00EB28D9"/>
    <w:rPr>
      <w:b/>
      <w:bCs/>
      <w:sz w:val="20"/>
      <w:szCs w:val="20"/>
    </w:rPr>
  </w:style>
  <w:style w:type="paragraph" w:styleId="BalloonText">
    <w:name w:val="Balloon Text"/>
    <w:basedOn w:val="Normal"/>
    <w:link w:val="BalloonTextChar"/>
    <w:uiPriority w:val="99"/>
    <w:semiHidden/>
    <w:unhideWhenUsed/>
    <w:rsid w:val="00EB2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8D9"/>
    <w:rPr>
      <w:rFonts w:ascii="Lucida Grande" w:hAnsi="Lucida Grande" w:cs="Lucida Grande"/>
      <w:sz w:val="18"/>
      <w:szCs w:val="18"/>
    </w:rPr>
  </w:style>
  <w:style w:type="paragraph" w:styleId="Header">
    <w:name w:val="header"/>
    <w:basedOn w:val="Normal"/>
    <w:link w:val="HeaderChar"/>
    <w:uiPriority w:val="99"/>
    <w:unhideWhenUsed/>
    <w:rsid w:val="00803C40"/>
    <w:pPr>
      <w:tabs>
        <w:tab w:val="center" w:pos="4680"/>
        <w:tab w:val="right" w:pos="9360"/>
      </w:tabs>
    </w:pPr>
  </w:style>
  <w:style w:type="character" w:customStyle="1" w:styleId="HeaderChar">
    <w:name w:val="Header Char"/>
    <w:basedOn w:val="DefaultParagraphFont"/>
    <w:link w:val="Header"/>
    <w:uiPriority w:val="99"/>
    <w:rsid w:val="00803C40"/>
  </w:style>
  <w:style w:type="paragraph" w:styleId="Footer">
    <w:name w:val="footer"/>
    <w:basedOn w:val="Normal"/>
    <w:link w:val="FooterChar"/>
    <w:uiPriority w:val="99"/>
    <w:unhideWhenUsed/>
    <w:rsid w:val="00803C40"/>
    <w:pPr>
      <w:tabs>
        <w:tab w:val="center" w:pos="4680"/>
        <w:tab w:val="right" w:pos="9360"/>
      </w:tabs>
    </w:pPr>
  </w:style>
  <w:style w:type="character" w:customStyle="1" w:styleId="FooterChar">
    <w:name w:val="Footer Char"/>
    <w:basedOn w:val="DefaultParagraphFont"/>
    <w:link w:val="Footer"/>
    <w:uiPriority w:val="99"/>
    <w:rsid w:val="00803C40"/>
  </w:style>
  <w:style w:type="paragraph" w:styleId="Caption">
    <w:name w:val="caption"/>
    <w:basedOn w:val="Normal"/>
    <w:next w:val="Normal"/>
    <w:uiPriority w:val="35"/>
    <w:unhideWhenUsed/>
    <w:qFormat/>
    <w:rsid w:val="00714D97"/>
    <w:pPr>
      <w:spacing w:after="200"/>
    </w:pPr>
    <w:rPr>
      <w:i/>
      <w:iCs/>
      <w:color w:val="1F497D" w:themeColor="text2"/>
      <w:sz w:val="18"/>
      <w:szCs w:val="18"/>
    </w:rPr>
  </w:style>
  <w:style w:type="paragraph" w:styleId="Revision">
    <w:name w:val="Revision"/>
    <w:hidden/>
    <w:uiPriority w:val="99"/>
    <w:semiHidden/>
    <w:rsid w:val="00687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5FBE1C2-DF84-8840-9EDE-A9C7C37BF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Verguts</dc:creator>
  <cp:keywords/>
  <dc:description/>
  <cp:lastModifiedBy>Microsoft Office User</cp:lastModifiedBy>
  <cp:revision>17</cp:revision>
  <dcterms:created xsi:type="dcterms:W3CDTF">2019-10-26T13:54:00Z</dcterms:created>
  <dcterms:modified xsi:type="dcterms:W3CDTF">2019-10-28T10:17:00Z</dcterms:modified>
</cp:coreProperties>
</file>