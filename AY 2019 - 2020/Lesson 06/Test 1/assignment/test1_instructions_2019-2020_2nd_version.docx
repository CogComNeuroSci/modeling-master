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1DFC" w14:textId="12577DFB" w:rsidR="002C68EC" w:rsidRPr="00174F86" w:rsidRDefault="00947950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>Modelling of Cognitive Processes: Test 1</w:t>
      </w:r>
      <w:r w:rsidR="00F8065C">
        <w:rPr>
          <w:sz w:val="22"/>
          <w:szCs w:val="22"/>
        </w:rPr>
        <w:t xml:space="preserve"> - </w:t>
      </w:r>
      <w:r w:rsidR="00E46FF7" w:rsidRPr="00174F86">
        <w:rPr>
          <w:sz w:val="22"/>
          <w:szCs w:val="22"/>
        </w:rPr>
        <w:t>October</w:t>
      </w:r>
      <w:r w:rsidR="00EB26F7" w:rsidRPr="00174F86">
        <w:rPr>
          <w:sz w:val="22"/>
          <w:szCs w:val="22"/>
        </w:rPr>
        <w:t xml:space="preserve"> 2019</w:t>
      </w:r>
    </w:p>
    <w:p w14:paraId="7BCFCAE6" w14:textId="5F3A9F10" w:rsidR="00825521" w:rsidRDefault="0082552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You have </w:t>
      </w:r>
      <w:r w:rsidR="002C0E6A" w:rsidRPr="00174F86">
        <w:rPr>
          <w:sz w:val="22"/>
          <w:szCs w:val="22"/>
        </w:rPr>
        <w:t>1 hour</w:t>
      </w:r>
      <w:r w:rsidRPr="00174F86">
        <w:rPr>
          <w:sz w:val="22"/>
          <w:szCs w:val="22"/>
        </w:rPr>
        <w:t xml:space="preserve"> for this test.</w:t>
      </w:r>
      <w:r w:rsidR="00F771F6">
        <w:rPr>
          <w:sz w:val="22"/>
          <w:szCs w:val="22"/>
        </w:rPr>
        <w:t xml:space="preserve"> You can look up info online</w:t>
      </w:r>
      <w:r w:rsidR="002618EF">
        <w:rPr>
          <w:sz w:val="22"/>
          <w:szCs w:val="22"/>
        </w:rPr>
        <w:t xml:space="preserve"> during the test.</w:t>
      </w:r>
    </w:p>
    <w:p w14:paraId="45239E96" w14:textId="77777777" w:rsidR="005C0C01" w:rsidRPr="00174F86" w:rsidRDefault="005C0C01" w:rsidP="00F20E5E">
      <w:pPr>
        <w:ind w:right="-772"/>
        <w:rPr>
          <w:sz w:val="22"/>
          <w:szCs w:val="22"/>
        </w:rPr>
      </w:pPr>
    </w:p>
    <w:p w14:paraId="6DA7C779" w14:textId="75BC6151" w:rsidR="00825521" w:rsidRPr="00174F86" w:rsidRDefault="005C0C0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Comment your code and make sure it runs. A code that does some of the </w:t>
      </w:r>
      <w:r w:rsidR="002C68EC" w:rsidRPr="00174F86">
        <w:rPr>
          <w:sz w:val="22"/>
          <w:szCs w:val="22"/>
        </w:rPr>
        <w:t>parts</w:t>
      </w:r>
      <w:r w:rsidRPr="00174F86">
        <w:rPr>
          <w:sz w:val="22"/>
          <w:szCs w:val="22"/>
        </w:rPr>
        <w:t xml:space="preserve"> of the exam but runs</w:t>
      </w:r>
      <w:r w:rsidR="00265B11" w:rsidRPr="00174F86">
        <w:rPr>
          <w:sz w:val="22"/>
          <w:szCs w:val="22"/>
        </w:rPr>
        <w:t>,</w:t>
      </w:r>
      <w:r w:rsidRPr="00174F86">
        <w:rPr>
          <w:sz w:val="22"/>
          <w:szCs w:val="22"/>
        </w:rPr>
        <w:t xml:space="preserve"> is better than a code that “can potentially” do everything but does not run.</w:t>
      </w:r>
      <w:r w:rsidR="002C68EC" w:rsidRPr="00174F86">
        <w:rPr>
          <w:sz w:val="22"/>
          <w:szCs w:val="22"/>
        </w:rPr>
        <w:t xml:space="preserve"> Also, even if does not run properly, send us</w:t>
      </w:r>
      <w:r w:rsidR="00AD27FF" w:rsidRPr="00174F86">
        <w:rPr>
          <w:sz w:val="22"/>
          <w:szCs w:val="22"/>
        </w:rPr>
        <w:t xml:space="preserve"> the last version of your script with comments </w:t>
      </w:r>
      <w:r w:rsidR="002C68EC" w:rsidRPr="00174F86">
        <w:rPr>
          <w:sz w:val="22"/>
          <w:szCs w:val="22"/>
        </w:rPr>
        <w:t xml:space="preserve">so we can evaluate </w:t>
      </w:r>
      <w:r w:rsidR="00AD27FF" w:rsidRPr="00174F86">
        <w:rPr>
          <w:sz w:val="22"/>
          <w:szCs w:val="22"/>
        </w:rPr>
        <w:t>what you were trying to do</w:t>
      </w:r>
      <w:r w:rsidR="002C68EC" w:rsidRPr="00174F86">
        <w:rPr>
          <w:sz w:val="22"/>
          <w:szCs w:val="22"/>
        </w:rPr>
        <w:t>.</w:t>
      </w:r>
    </w:p>
    <w:p w14:paraId="47EB898A" w14:textId="77777777" w:rsidR="00AD27FF" w:rsidRPr="00174F86" w:rsidRDefault="00AD27FF" w:rsidP="00F20E5E">
      <w:pPr>
        <w:ind w:right="-772"/>
        <w:rPr>
          <w:b/>
          <w:sz w:val="22"/>
          <w:szCs w:val="22"/>
        </w:rPr>
      </w:pPr>
    </w:p>
    <w:p w14:paraId="41511AC8" w14:textId="696A509F" w:rsidR="002B0B40" w:rsidRDefault="006A1BC5" w:rsidP="002B0B40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Take the </w:t>
      </w:r>
      <w:r w:rsidR="00DF7981" w:rsidRPr="00174F86">
        <w:rPr>
          <w:sz w:val="22"/>
          <w:szCs w:val="22"/>
        </w:rPr>
        <w:t>test1_starting_script</w:t>
      </w:r>
      <w:r w:rsidR="00DE0752" w:rsidRPr="002B485A">
        <w:rPr>
          <w:b/>
          <w:sz w:val="22"/>
          <w:szCs w:val="22"/>
        </w:rPr>
        <w:t>_2nd_version</w:t>
      </w:r>
      <w:r w:rsidR="00116FB2" w:rsidRPr="00174F86">
        <w:rPr>
          <w:sz w:val="22"/>
          <w:szCs w:val="22"/>
        </w:rPr>
        <w:t>.py</w:t>
      </w:r>
      <w:r w:rsidRPr="00174F86">
        <w:rPr>
          <w:sz w:val="22"/>
          <w:szCs w:val="22"/>
        </w:rPr>
        <w:t xml:space="preserve"> </w:t>
      </w:r>
      <w:r w:rsidR="00DF7981" w:rsidRPr="00174F86">
        <w:rPr>
          <w:sz w:val="22"/>
          <w:szCs w:val="22"/>
        </w:rPr>
        <w:t>script</w:t>
      </w:r>
      <w:r w:rsidR="0086004B">
        <w:rPr>
          <w:sz w:val="22"/>
          <w:szCs w:val="22"/>
        </w:rPr>
        <w:t>,</w:t>
      </w:r>
      <w:r w:rsidRPr="00174F86">
        <w:rPr>
          <w:sz w:val="22"/>
          <w:szCs w:val="22"/>
        </w:rPr>
        <w:t xml:space="preserve"> and make a new file surname_firstname_mcp_test1.py</w:t>
      </w:r>
      <w:r w:rsidR="0086004B">
        <w:rPr>
          <w:sz w:val="22"/>
          <w:szCs w:val="22"/>
        </w:rPr>
        <w:t xml:space="preserve">. When finished, upload to Assignments </w:t>
      </w:r>
      <w:r w:rsidR="0086004B" w:rsidRPr="0086004B">
        <w:rPr>
          <w:sz w:val="22"/>
          <w:szCs w:val="22"/>
        </w:rPr>
        <w:sym w:font="Wingdings" w:char="F0E0"/>
      </w:r>
      <w:r w:rsidR="0086004B">
        <w:rPr>
          <w:sz w:val="22"/>
          <w:szCs w:val="22"/>
        </w:rPr>
        <w:t xml:space="preserve"> Test 1, and come to sign at the front of the room.</w:t>
      </w:r>
    </w:p>
    <w:p w14:paraId="79A45D64" w14:textId="319FB57F" w:rsidR="009105AC" w:rsidRDefault="009105AC" w:rsidP="002B0B40">
      <w:pPr>
        <w:ind w:right="-772"/>
        <w:rPr>
          <w:sz w:val="22"/>
          <w:szCs w:val="22"/>
        </w:rPr>
      </w:pPr>
    </w:p>
    <w:p w14:paraId="70608BA6" w14:textId="09154AD9" w:rsidR="00714D97" w:rsidRDefault="009105AC" w:rsidP="0093425F">
      <w:pPr>
        <w:ind w:right="-772"/>
      </w:pPr>
      <w:r>
        <w:rPr>
          <w:sz w:val="22"/>
          <w:szCs w:val="22"/>
        </w:rPr>
        <w:t xml:space="preserve">The diagram below shows what the arrays </w:t>
      </w:r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cat_prototype</w:t>
      </w:r>
      <w:r>
        <w:rPr>
          <w:sz w:val="22"/>
          <w:szCs w:val="22"/>
        </w:rPr>
        <w:t xml:space="preserve">, </w:t>
      </w:r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dog_prototype</w:t>
      </w:r>
      <w:r w:rsidR="0093425F" w:rsidRPr="0093425F">
        <w:rPr>
          <w:color w:val="31849B" w:themeColor="accent5" w:themeShade="BF"/>
          <w:sz w:val="22"/>
          <w:szCs w:val="22"/>
        </w:rPr>
        <w:t xml:space="preserve"> </w:t>
      </w:r>
      <w:r w:rsidR="0093425F">
        <w:rPr>
          <w:sz w:val="22"/>
          <w:szCs w:val="22"/>
        </w:rPr>
        <w:t xml:space="preserve">and </w:t>
      </w:r>
      <w:r w:rsidR="0093425F" w:rsidRPr="0093425F">
        <w:rPr>
          <w:rFonts w:ascii="Andale Mono" w:hAnsi="Andale Mono"/>
          <w:color w:val="31849B" w:themeColor="accent5" w:themeShade="BF"/>
          <w:sz w:val="22"/>
          <w:szCs w:val="22"/>
        </w:rPr>
        <w:t>test_inputs</w:t>
      </w:r>
      <w:r w:rsidR="0093425F">
        <w:rPr>
          <w:sz w:val="22"/>
          <w:szCs w:val="22"/>
        </w:rPr>
        <w:t xml:space="preserve"> represent in the model.</w:t>
      </w:r>
      <w:r w:rsidR="006A1BC5" w:rsidRPr="00174F86">
        <w:rPr>
          <w:sz w:val="22"/>
          <w:szCs w:val="22"/>
        </w:rPr>
        <w:br/>
      </w:r>
      <w:r w:rsidR="002B0B40">
        <w:rPr>
          <w:noProof/>
          <w:sz w:val="22"/>
          <w:szCs w:val="22"/>
        </w:rPr>
        <w:drawing>
          <wp:inline distT="0" distB="0" distL="0" distR="0" wp14:anchorId="269C61E6" wp14:editId="48950380">
            <wp:extent cx="5990590" cy="1880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ial_model_array_correspondan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8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9F55" w14:textId="7CF350AC" w:rsidR="00714D97" w:rsidRPr="00F8065C" w:rsidRDefault="00714D97" w:rsidP="00F8065C">
      <w:pPr>
        <w:pStyle w:val="Caption"/>
        <w:jc w:val="center"/>
        <w:rPr>
          <w:noProof/>
          <w:color w:val="000000" w:themeColor="text1"/>
          <w:sz w:val="21"/>
        </w:rPr>
      </w:pPr>
      <w:r w:rsidRPr="00714D97">
        <w:rPr>
          <w:color w:val="000000" w:themeColor="text1"/>
          <w:sz w:val="21"/>
        </w:rPr>
        <w:t xml:space="preserve">Figure </w:t>
      </w:r>
      <w:r w:rsidRPr="00714D97">
        <w:rPr>
          <w:color w:val="000000" w:themeColor="text1"/>
          <w:sz w:val="21"/>
        </w:rPr>
        <w:fldChar w:fldCharType="begin"/>
      </w:r>
      <w:r w:rsidRPr="00714D97">
        <w:rPr>
          <w:color w:val="000000" w:themeColor="text1"/>
          <w:sz w:val="21"/>
        </w:rPr>
        <w:instrText xml:space="preserve"> SEQ Figure \* ARABIC </w:instrText>
      </w:r>
      <w:r w:rsidRPr="00714D97">
        <w:rPr>
          <w:color w:val="000000" w:themeColor="text1"/>
          <w:sz w:val="21"/>
        </w:rPr>
        <w:fldChar w:fldCharType="separate"/>
      </w:r>
      <w:r w:rsidRPr="00714D97">
        <w:rPr>
          <w:noProof/>
          <w:color w:val="000000" w:themeColor="text1"/>
          <w:sz w:val="21"/>
        </w:rPr>
        <w:t>1</w:t>
      </w:r>
      <w:r w:rsidRPr="00714D97">
        <w:rPr>
          <w:color w:val="000000" w:themeColor="text1"/>
          <w:sz w:val="21"/>
        </w:rPr>
        <w:fldChar w:fldCharType="end"/>
      </w:r>
      <w:r w:rsidRPr="00714D97">
        <w:rPr>
          <w:color w:val="000000" w:themeColor="text1"/>
          <w:sz w:val="21"/>
        </w:rPr>
        <w:t xml:space="preserve">. </w:t>
      </w:r>
      <w:r w:rsidR="0093425F" w:rsidRPr="00714D97">
        <w:rPr>
          <w:color w:val="000000" w:themeColor="text1"/>
          <w:sz w:val="21"/>
        </w:rPr>
        <w:t>Corre</w:t>
      </w:r>
      <w:r w:rsidR="0093425F" w:rsidRPr="00714D97">
        <w:rPr>
          <w:noProof/>
          <w:color w:val="000000" w:themeColor="text1"/>
          <w:sz w:val="21"/>
        </w:rPr>
        <w:t>spondence</w:t>
      </w:r>
      <w:r w:rsidRPr="00714D97">
        <w:rPr>
          <w:noProof/>
          <w:color w:val="000000" w:themeColor="text1"/>
          <w:sz w:val="21"/>
        </w:rPr>
        <w:t xml:space="preserve"> between the model and the arrays in the script.</w:t>
      </w:r>
    </w:p>
    <w:p w14:paraId="133CE777" w14:textId="4AAB428C" w:rsidR="00E37392" w:rsidRPr="00174F86" w:rsidRDefault="00340B9B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>
        <w:rPr>
          <w:sz w:val="22"/>
          <w:szCs w:val="22"/>
        </w:rPr>
        <w:t xml:space="preserve">The script currently trains the network on 10 samples of each category, then it presents </w:t>
      </w:r>
      <w:r w:rsidR="00157FE9">
        <w:rPr>
          <w:sz w:val="22"/>
          <w:szCs w:val="22"/>
        </w:rPr>
        <w:t>2</w:t>
      </w:r>
      <w:r>
        <w:rPr>
          <w:sz w:val="22"/>
          <w:szCs w:val="22"/>
        </w:rPr>
        <w:t>0</w:t>
      </w:r>
      <w:r w:rsidR="0038742B" w:rsidRPr="00174F86">
        <w:rPr>
          <w:sz w:val="22"/>
          <w:szCs w:val="22"/>
        </w:rPr>
        <w:t xml:space="preserve"> test inputs </w:t>
      </w:r>
      <w:r w:rsidR="00157FE9">
        <w:rPr>
          <w:sz w:val="22"/>
          <w:szCs w:val="22"/>
        </w:rPr>
        <w:t xml:space="preserve">(10 </w:t>
      </w:r>
      <w:r w:rsidR="0038742B" w:rsidRPr="00174F86">
        <w:rPr>
          <w:sz w:val="22"/>
          <w:szCs w:val="22"/>
        </w:rPr>
        <w:t xml:space="preserve">of each </w:t>
      </w:r>
      <w:r>
        <w:rPr>
          <w:sz w:val="22"/>
          <w:szCs w:val="22"/>
        </w:rPr>
        <w:t>category</w:t>
      </w:r>
      <w:r w:rsidR="00157FE9">
        <w:rPr>
          <w:sz w:val="22"/>
          <w:szCs w:val="22"/>
        </w:rPr>
        <w:t>)</w:t>
      </w:r>
      <w:r w:rsidR="0038742B" w:rsidRPr="00174F86">
        <w:rPr>
          <w:sz w:val="22"/>
          <w:szCs w:val="22"/>
        </w:rPr>
        <w:t xml:space="preserve"> </w:t>
      </w:r>
      <w:r>
        <w:rPr>
          <w:sz w:val="22"/>
          <w:szCs w:val="22"/>
        </w:rPr>
        <w:t>in the test phase and prints the activation of the output units at the end of the activation optimization for each test input</w:t>
      </w:r>
      <w:r w:rsidR="00DF5197">
        <w:rPr>
          <w:sz w:val="22"/>
          <w:szCs w:val="22"/>
        </w:rPr>
        <w:t>.</w:t>
      </w:r>
      <w:r w:rsidR="00DF5197" w:rsidRPr="00174F86">
        <w:rPr>
          <w:sz w:val="22"/>
          <w:szCs w:val="22"/>
        </w:rPr>
        <w:t xml:space="preserve"> </w:t>
      </w:r>
      <w:r w:rsidR="00EA1921" w:rsidRPr="00174F86">
        <w:rPr>
          <w:sz w:val="22"/>
          <w:szCs w:val="22"/>
        </w:rPr>
        <w:t xml:space="preserve">The standard deviation (sigma) of </w:t>
      </w:r>
      <w:r w:rsidR="00EA1921">
        <w:rPr>
          <w:sz w:val="22"/>
          <w:szCs w:val="22"/>
        </w:rPr>
        <w:t xml:space="preserve">random, normally distributed noise in </w:t>
      </w:r>
      <w:r w:rsidR="00EA1921" w:rsidRPr="00174F86">
        <w:rPr>
          <w:sz w:val="22"/>
          <w:szCs w:val="22"/>
        </w:rPr>
        <w:t xml:space="preserve">the test_inputs is </w:t>
      </w:r>
      <w:r w:rsidR="00EA1921">
        <w:rPr>
          <w:sz w:val="22"/>
          <w:szCs w:val="22"/>
        </w:rPr>
        <w:t xml:space="preserve">currently set </w:t>
      </w:r>
      <w:r w:rsidR="00EA1921" w:rsidRPr="00174F86">
        <w:rPr>
          <w:sz w:val="22"/>
          <w:szCs w:val="22"/>
        </w:rPr>
        <w:t xml:space="preserve">at </w:t>
      </w:r>
      <w:r w:rsidR="00DE0752">
        <w:rPr>
          <w:sz w:val="22"/>
          <w:szCs w:val="22"/>
        </w:rPr>
        <w:t>3.0</w:t>
      </w:r>
      <w:r w:rsidR="00EA1921" w:rsidRPr="00174F86">
        <w:rPr>
          <w:sz w:val="22"/>
          <w:szCs w:val="22"/>
        </w:rPr>
        <w:t>.</w:t>
      </w:r>
      <w:r w:rsidR="00EA1921">
        <w:rPr>
          <w:sz w:val="22"/>
          <w:szCs w:val="22"/>
        </w:rPr>
        <w:br/>
      </w:r>
      <w:r w:rsidR="00DF5197">
        <w:rPr>
          <w:sz w:val="22"/>
          <w:szCs w:val="22"/>
        </w:rPr>
        <w:t>W</w:t>
      </w:r>
      <w:r w:rsidR="00DF5197" w:rsidRPr="00174F86">
        <w:rPr>
          <w:sz w:val="22"/>
          <w:szCs w:val="22"/>
        </w:rPr>
        <w:t xml:space="preserve">hat </w:t>
      </w:r>
      <w:r w:rsidR="0038742B" w:rsidRPr="00174F86">
        <w:rPr>
          <w:sz w:val="22"/>
          <w:szCs w:val="22"/>
        </w:rPr>
        <w:t xml:space="preserve">is the proportion of </w:t>
      </w:r>
      <w:r w:rsidR="00C75F9B" w:rsidRPr="00174F86">
        <w:rPr>
          <w:sz w:val="22"/>
          <w:szCs w:val="22"/>
        </w:rPr>
        <w:t xml:space="preserve">test inputs for which </w:t>
      </w:r>
      <w:r w:rsidR="0038742B" w:rsidRPr="00174F86">
        <w:rPr>
          <w:sz w:val="22"/>
          <w:szCs w:val="22"/>
        </w:rPr>
        <w:t>the activation optimization finishes at a higher activation for the correct output unit</w:t>
      </w:r>
      <w:r w:rsidR="00147474">
        <w:rPr>
          <w:sz w:val="22"/>
          <w:szCs w:val="22"/>
        </w:rPr>
        <w:t xml:space="preserve"> than for the incorrect output unit</w:t>
      </w:r>
      <w:r w:rsidR="0038742B" w:rsidRPr="00174F86">
        <w:rPr>
          <w:sz w:val="22"/>
          <w:szCs w:val="22"/>
        </w:rPr>
        <w:t xml:space="preserve"> (i.e. does a correct pet detection)? See how </w:t>
      </w:r>
      <w:r w:rsidR="00007A32">
        <w:rPr>
          <w:sz w:val="22"/>
          <w:szCs w:val="22"/>
        </w:rPr>
        <w:t xml:space="preserve">the array </w:t>
      </w:r>
      <w:r w:rsidR="0038742B" w:rsidRPr="00174F86">
        <w:rPr>
          <w:sz w:val="22"/>
          <w:szCs w:val="22"/>
        </w:rPr>
        <w:t>test_inputs is built to know what is the correct detection for each sample.</w:t>
      </w:r>
      <w:r w:rsidR="0038742B" w:rsidRPr="00174F86">
        <w:rPr>
          <w:sz w:val="22"/>
          <w:szCs w:val="22"/>
        </w:rPr>
        <w:br/>
        <w:t xml:space="preserve">Then </w:t>
      </w:r>
      <w:r w:rsidR="00DE0752">
        <w:rPr>
          <w:sz w:val="22"/>
          <w:szCs w:val="22"/>
        </w:rPr>
        <w:t>de</w:t>
      </w:r>
      <w:r w:rsidR="0038742B" w:rsidRPr="00174F86">
        <w:rPr>
          <w:sz w:val="22"/>
          <w:szCs w:val="22"/>
        </w:rPr>
        <w:t xml:space="preserve">crease that sigma to </w:t>
      </w:r>
      <w:r w:rsidR="00DE0752">
        <w:rPr>
          <w:sz w:val="22"/>
          <w:szCs w:val="22"/>
        </w:rPr>
        <w:t>0</w:t>
      </w:r>
      <w:r w:rsidR="005531C6">
        <w:rPr>
          <w:sz w:val="22"/>
          <w:szCs w:val="22"/>
        </w:rPr>
        <w:t>.</w:t>
      </w:r>
      <w:r w:rsidR="00DE0752">
        <w:rPr>
          <w:sz w:val="22"/>
          <w:szCs w:val="22"/>
        </w:rPr>
        <w:t>5</w:t>
      </w:r>
      <w:r w:rsidR="00007A32">
        <w:rPr>
          <w:sz w:val="22"/>
          <w:szCs w:val="22"/>
        </w:rPr>
        <w:t>.</w:t>
      </w:r>
      <w:r w:rsidR="00007A32" w:rsidRPr="00174F86">
        <w:rPr>
          <w:sz w:val="22"/>
          <w:szCs w:val="22"/>
        </w:rPr>
        <w:t xml:space="preserve"> </w:t>
      </w:r>
      <w:r w:rsidR="00007A32">
        <w:rPr>
          <w:sz w:val="22"/>
          <w:szCs w:val="22"/>
        </w:rPr>
        <w:t>W</w:t>
      </w:r>
      <w:r w:rsidR="00007A32" w:rsidRPr="00174F86">
        <w:rPr>
          <w:sz w:val="22"/>
          <w:szCs w:val="22"/>
        </w:rPr>
        <w:t xml:space="preserve">hat </w:t>
      </w:r>
      <w:r w:rsidR="00C75F9B" w:rsidRPr="00174F86">
        <w:rPr>
          <w:sz w:val="22"/>
          <w:szCs w:val="22"/>
        </w:rPr>
        <w:t>is the proportion of test inputs for which</w:t>
      </w:r>
      <w:r w:rsidR="0038742B" w:rsidRPr="00174F86">
        <w:rPr>
          <w:sz w:val="22"/>
          <w:szCs w:val="22"/>
        </w:rPr>
        <w:t xml:space="preserve"> the activation optimization finishes at a higher activation for the correct output unit?</w:t>
      </w:r>
      <w:r w:rsidR="004D6827" w:rsidRPr="00174F86">
        <w:rPr>
          <w:sz w:val="22"/>
          <w:szCs w:val="22"/>
        </w:rPr>
        <w:br/>
      </w:r>
      <w:r w:rsidR="0038742B" w:rsidRPr="00174F86">
        <w:rPr>
          <w:sz w:val="22"/>
          <w:szCs w:val="22"/>
        </w:rPr>
        <w:t>Explain why the performance</w:t>
      </w:r>
      <w:r w:rsidR="00007A32">
        <w:rPr>
          <w:sz w:val="22"/>
          <w:szCs w:val="22"/>
        </w:rPr>
        <w:t xml:space="preserve"> in the two cases is</w:t>
      </w:r>
      <w:r w:rsidR="0038742B" w:rsidRPr="00174F86">
        <w:rPr>
          <w:sz w:val="22"/>
          <w:szCs w:val="22"/>
        </w:rPr>
        <w:t xml:space="preserve"> different.</w:t>
      </w:r>
      <w:r w:rsidR="00007A32">
        <w:rPr>
          <w:sz w:val="22"/>
          <w:szCs w:val="22"/>
        </w:rPr>
        <w:t xml:space="preserve"> Put your explanation in the initial comments section of the code.</w:t>
      </w:r>
    </w:p>
    <w:p w14:paraId="6038C161" w14:textId="77777777" w:rsidR="0038742B" w:rsidRPr="00174F86" w:rsidRDefault="0038742B" w:rsidP="0038742B">
      <w:pPr>
        <w:pStyle w:val="ListParagraph"/>
        <w:ind w:right="-772"/>
        <w:rPr>
          <w:sz w:val="22"/>
          <w:szCs w:val="22"/>
        </w:rPr>
      </w:pPr>
    </w:p>
    <w:p w14:paraId="5583E225" w14:textId="1E48110B" w:rsidR="006A1BC5" w:rsidRPr="00174F86" w:rsidRDefault="006A1BC5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Add </w:t>
      </w:r>
      <w:r w:rsidR="00DE0752">
        <w:rPr>
          <w:sz w:val="22"/>
          <w:szCs w:val="22"/>
        </w:rPr>
        <w:t>3</w:t>
      </w:r>
      <w:r w:rsidRPr="00174F86"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new </w:t>
      </w:r>
      <w:r w:rsidR="00DF7981" w:rsidRPr="00174F86">
        <w:rPr>
          <w:sz w:val="22"/>
          <w:szCs w:val="22"/>
        </w:rPr>
        <w:t xml:space="preserve">input </w:t>
      </w:r>
      <w:r w:rsidRPr="00174F86">
        <w:rPr>
          <w:sz w:val="22"/>
          <w:szCs w:val="22"/>
        </w:rPr>
        <w:t>units to the network to represent these new concepts: "</w:t>
      </w:r>
      <w:r w:rsidR="00E37392" w:rsidRPr="00174F86">
        <w:rPr>
          <w:sz w:val="22"/>
          <w:szCs w:val="22"/>
        </w:rPr>
        <w:t>Is Allergenic</w:t>
      </w:r>
      <w:r w:rsidRPr="00174F86">
        <w:rPr>
          <w:sz w:val="22"/>
          <w:szCs w:val="22"/>
        </w:rPr>
        <w:t>"</w:t>
      </w:r>
      <w:r w:rsidR="00DE0752">
        <w:rPr>
          <w:sz w:val="22"/>
          <w:szCs w:val="22"/>
        </w:rPr>
        <w:t xml:space="preserve">, </w:t>
      </w:r>
      <w:r w:rsidRPr="00174F86">
        <w:rPr>
          <w:sz w:val="22"/>
          <w:szCs w:val="22"/>
        </w:rPr>
        <w:t>"</w:t>
      </w:r>
      <w:r w:rsidR="00E37392" w:rsidRPr="00174F86">
        <w:rPr>
          <w:sz w:val="22"/>
          <w:szCs w:val="22"/>
        </w:rPr>
        <w:t>Humans’ best friend</w:t>
      </w:r>
      <w:r w:rsidRPr="00174F86">
        <w:rPr>
          <w:sz w:val="22"/>
          <w:szCs w:val="22"/>
        </w:rPr>
        <w:t>"</w:t>
      </w:r>
      <w:r w:rsidR="00DE0752">
        <w:rPr>
          <w:sz w:val="22"/>
          <w:szCs w:val="22"/>
        </w:rPr>
        <w:t xml:space="preserve"> and “Makes noise”</w:t>
      </w:r>
      <w:r w:rsidRPr="00174F86">
        <w:rPr>
          <w:sz w:val="22"/>
          <w:szCs w:val="22"/>
        </w:rPr>
        <w:t xml:space="preserve">. Don't forget to change </w:t>
      </w:r>
      <w:r w:rsidR="00687D20">
        <w:rPr>
          <w:sz w:val="22"/>
          <w:szCs w:val="22"/>
        </w:rPr>
        <w:t xml:space="preserve">everything throughout the script </w:t>
      </w:r>
      <w:r w:rsidR="00E37392" w:rsidRPr="00174F86">
        <w:rPr>
          <w:sz w:val="22"/>
          <w:szCs w:val="22"/>
        </w:rPr>
        <w:t>that ha</w:t>
      </w:r>
      <w:r w:rsidR="00E83BF8">
        <w:rPr>
          <w:sz w:val="22"/>
          <w:szCs w:val="22"/>
        </w:rPr>
        <w:t>s</w:t>
      </w:r>
      <w:r w:rsidR="00E37392" w:rsidRPr="00174F86">
        <w:rPr>
          <w:sz w:val="22"/>
          <w:szCs w:val="22"/>
        </w:rPr>
        <w:t xml:space="preserve"> something to do with the number of units</w:t>
      </w:r>
      <w:r w:rsidRPr="00174F86">
        <w:rPr>
          <w:sz w:val="22"/>
          <w:szCs w:val="22"/>
        </w:rPr>
        <w:t>.</w:t>
      </w:r>
      <w:r w:rsidRPr="00174F86">
        <w:rPr>
          <w:sz w:val="22"/>
          <w:szCs w:val="22"/>
        </w:rPr>
        <w:br/>
      </w:r>
    </w:p>
    <w:p w14:paraId="00AECD13" w14:textId="394CBD01" w:rsidR="00E37392" w:rsidRPr="00174F86" w:rsidRDefault="00147474" w:rsidP="00E37392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>
        <w:rPr>
          <w:sz w:val="22"/>
          <w:szCs w:val="22"/>
        </w:rPr>
        <w:t xml:space="preserve">Now apply </w:t>
      </w:r>
      <w:r w:rsidR="00E37392" w:rsidRPr="00174F86">
        <w:rPr>
          <w:sz w:val="22"/>
          <w:szCs w:val="22"/>
        </w:rPr>
        <w:t>Hebbian</w:t>
      </w:r>
      <w:r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learning </w:t>
      </w:r>
      <w:r>
        <w:rPr>
          <w:sz w:val="22"/>
          <w:szCs w:val="22"/>
        </w:rPr>
        <w:t xml:space="preserve">with this new </w:t>
      </w:r>
      <w:r w:rsidR="002915F2">
        <w:rPr>
          <w:sz w:val="22"/>
          <w:szCs w:val="22"/>
        </w:rPr>
        <w:t xml:space="preserve">input </w:t>
      </w:r>
      <w:r>
        <w:rPr>
          <w:sz w:val="22"/>
          <w:szCs w:val="22"/>
        </w:rPr>
        <w:t xml:space="preserve">format. In the </w:t>
      </w:r>
      <w:r w:rsidR="00E37392" w:rsidRPr="00174F86">
        <w:rPr>
          <w:sz w:val="22"/>
          <w:szCs w:val="22"/>
        </w:rPr>
        <w:t xml:space="preserve">training phase, present </w:t>
      </w:r>
      <w:r w:rsidR="00031BD9">
        <w:rPr>
          <w:sz w:val="22"/>
          <w:szCs w:val="22"/>
        </w:rPr>
        <w:t>30</w:t>
      </w:r>
      <w:r w:rsidR="00E37392" w:rsidRPr="00174F86">
        <w:rPr>
          <w:sz w:val="22"/>
          <w:szCs w:val="22"/>
        </w:rPr>
        <w:t xml:space="preserve"> cats and </w:t>
      </w:r>
      <w:r w:rsidR="00031BD9">
        <w:rPr>
          <w:sz w:val="22"/>
          <w:szCs w:val="22"/>
        </w:rPr>
        <w:t>30</w:t>
      </w:r>
      <w:r w:rsidR="00E37392" w:rsidRPr="00174F86">
        <w:rPr>
          <w:sz w:val="22"/>
          <w:szCs w:val="22"/>
        </w:rPr>
        <w:t xml:space="preserve"> dogs. The cat prototype is</w:t>
      </w:r>
      <w:r w:rsidR="00E83BF8">
        <w:rPr>
          <w:sz w:val="22"/>
          <w:szCs w:val="22"/>
        </w:rPr>
        <w:t xml:space="preserve"> now</w:t>
      </w:r>
      <w:r w:rsidR="00E37392" w:rsidRPr="00174F86">
        <w:rPr>
          <w:sz w:val="22"/>
          <w:szCs w:val="22"/>
        </w:rPr>
        <w:t xml:space="preserve"> (</w:t>
      </w:r>
      <w:r w:rsidR="008473D5" w:rsidRPr="00174F86">
        <w:rPr>
          <w:sz w:val="22"/>
          <w:szCs w:val="22"/>
        </w:rPr>
        <w:t>1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0.5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0, </w:t>
      </w:r>
      <w:r w:rsidR="00DE0752">
        <w:rPr>
          <w:sz w:val="22"/>
          <w:szCs w:val="22"/>
        </w:rPr>
        <w:t>1</w:t>
      </w:r>
      <w:r w:rsidR="008473D5" w:rsidRPr="00174F86">
        <w:rPr>
          <w:sz w:val="22"/>
          <w:szCs w:val="22"/>
        </w:rPr>
        <w:t xml:space="preserve">, </w:t>
      </w:r>
      <w:r w:rsidR="00DE0752">
        <w:rPr>
          <w:sz w:val="22"/>
          <w:szCs w:val="22"/>
        </w:rPr>
        <w:t>-</w:t>
      </w:r>
      <w:r w:rsidR="002F4AE8" w:rsidRPr="00174F86">
        <w:rPr>
          <w:sz w:val="22"/>
          <w:szCs w:val="22"/>
        </w:rPr>
        <w:t>0.</w:t>
      </w:r>
      <w:r w:rsidR="00DE0752">
        <w:rPr>
          <w:sz w:val="22"/>
          <w:szCs w:val="22"/>
        </w:rPr>
        <w:t>9, -0.3</w:t>
      </w:r>
      <w:r w:rsidRPr="00174F86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Pr="00174F8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Hence, the prototypical cat has a value of </w:t>
      </w:r>
      <w:r w:rsidR="00DE0752">
        <w:rPr>
          <w:sz w:val="22"/>
          <w:szCs w:val="22"/>
        </w:rPr>
        <w:t>1</w:t>
      </w:r>
      <w:r>
        <w:rPr>
          <w:sz w:val="22"/>
          <w:szCs w:val="22"/>
        </w:rPr>
        <w:t xml:space="preserve"> on the “Is Allergenic” variable</w:t>
      </w:r>
      <w:r w:rsidR="00DE0752">
        <w:rPr>
          <w:sz w:val="22"/>
          <w:szCs w:val="22"/>
        </w:rPr>
        <w:t>,</w:t>
      </w:r>
      <w:r>
        <w:rPr>
          <w:sz w:val="22"/>
          <w:szCs w:val="22"/>
        </w:rPr>
        <w:t xml:space="preserve"> a value of </w:t>
      </w:r>
      <w:r w:rsidR="00DE0752">
        <w:rPr>
          <w:sz w:val="22"/>
          <w:szCs w:val="22"/>
        </w:rPr>
        <w:t>-0.9</w:t>
      </w:r>
      <w:r>
        <w:rPr>
          <w:sz w:val="22"/>
          <w:szCs w:val="22"/>
        </w:rPr>
        <w:t xml:space="preserve"> at the “Humans’ best friend” variable</w:t>
      </w:r>
      <w:r w:rsidR="00DE0752">
        <w:rPr>
          <w:sz w:val="22"/>
          <w:szCs w:val="22"/>
        </w:rPr>
        <w:t xml:space="preserve"> and a value of -0.3 at “Makes noise”</w:t>
      </w:r>
      <w:r>
        <w:rPr>
          <w:sz w:val="22"/>
          <w:szCs w:val="22"/>
        </w:rPr>
        <w:t>. T</w:t>
      </w:r>
      <w:r w:rsidRPr="00174F86">
        <w:rPr>
          <w:sz w:val="22"/>
          <w:szCs w:val="22"/>
        </w:rPr>
        <w:t xml:space="preserve">he </w:t>
      </w:r>
      <w:r w:rsidR="00E37392" w:rsidRPr="00174F86">
        <w:rPr>
          <w:sz w:val="22"/>
          <w:szCs w:val="22"/>
        </w:rPr>
        <w:t>dog prototype is</w:t>
      </w:r>
      <w:r w:rsidR="00E83BF8">
        <w:rPr>
          <w:sz w:val="22"/>
          <w:szCs w:val="22"/>
        </w:rPr>
        <w:t xml:space="preserve"> now</w:t>
      </w:r>
      <w:r w:rsidR="00E37392" w:rsidRPr="00174F86">
        <w:rPr>
          <w:sz w:val="22"/>
          <w:szCs w:val="22"/>
        </w:rPr>
        <w:t xml:space="preserve"> (</w:t>
      </w:r>
      <w:r w:rsidR="008473D5" w:rsidRPr="00174F86">
        <w:rPr>
          <w:sz w:val="22"/>
          <w:szCs w:val="22"/>
        </w:rPr>
        <w:t>0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>0.5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 xml:space="preserve">1, </w:t>
      </w:r>
      <w:r w:rsidR="00DE0752">
        <w:rPr>
          <w:sz w:val="22"/>
          <w:szCs w:val="22"/>
        </w:rPr>
        <w:t>-0.9</w:t>
      </w:r>
      <w:r w:rsidR="008473D5" w:rsidRPr="00174F86">
        <w:rPr>
          <w:sz w:val="22"/>
          <w:szCs w:val="22"/>
        </w:rPr>
        <w:t xml:space="preserve">, </w:t>
      </w:r>
      <w:r w:rsidR="00DE0752">
        <w:rPr>
          <w:sz w:val="22"/>
          <w:szCs w:val="22"/>
        </w:rPr>
        <w:t>1, 1.5</w:t>
      </w:r>
      <w:r w:rsidR="00E37392" w:rsidRPr="00174F86">
        <w:rPr>
          <w:sz w:val="22"/>
          <w:szCs w:val="22"/>
        </w:rPr>
        <w:t xml:space="preserve">). </w:t>
      </w:r>
      <w:r w:rsidR="00F8065C">
        <w:rPr>
          <w:sz w:val="22"/>
          <w:szCs w:val="22"/>
        </w:rPr>
        <w:t xml:space="preserve">Add random, normally distributed noise to the training samples and keep the </w:t>
      </w:r>
      <w:bookmarkStart w:id="0" w:name="_GoBack"/>
      <w:r w:rsidR="005234D3">
        <w:rPr>
          <w:sz w:val="22"/>
          <w:szCs w:val="22"/>
        </w:rPr>
        <w:t xml:space="preserve">samples_noise_std variable </w:t>
      </w:r>
      <w:r w:rsidR="00F8065C">
        <w:rPr>
          <w:sz w:val="22"/>
          <w:szCs w:val="22"/>
        </w:rPr>
        <w:t xml:space="preserve"> </w:t>
      </w:r>
      <w:bookmarkEnd w:id="0"/>
      <w:r w:rsidR="00F8065C">
        <w:rPr>
          <w:sz w:val="22"/>
          <w:szCs w:val="22"/>
        </w:rPr>
        <w:t>as it was in the original script</w:t>
      </w:r>
      <w:r w:rsidR="005234D3">
        <w:rPr>
          <w:sz w:val="22"/>
          <w:szCs w:val="22"/>
        </w:rPr>
        <w:t xml:space="preserve"> (0.01)</w:t>
      </w:r>
      <w:r w:rsidR="00F8065C">
        <w:rPr>
          <w:sz w:val="22"/>
          <w:szCs w:val="22"/>
        </w:rPr>
        <w:t xml:space="preserve">. </w:t>
      </w:r>
      <w:r w:rsidR="00E37392" w:rsidRPr="00174F86">
        <w:rPr>
          <w:sz w:val="22"/>
          <w:szCs w:val="22"/>
        </w:rPr>
        <w:t xml:space="preserve">Present </w:t>
      </w:r>
      <w:r w:rsidR="00F8065C">
        <w:rPr>
          <w:sz w:val="22"/>
          <w:szCs w:val="22"/>
        </w:rPr>
        <w:t>the training samples</w:t>
      </w:r>
      <w:r w:rsidR="00E37392" w:rsidRPr="00174F86">
        <w:rPr>
          <w:sz w:val="22"/>
          <w:szCs w:val="22"/>
        </w:rPr>
        <w:t xml:space="preserve"> in a random order during training.</w:t>
      </w:r>
      <w:r w:rsidR="00FE0A5B">
        <w:rPr>
          <w:sz w:val="22"/>
          <w:szCs w:val="22"/>
        </w:rPr>
        <w:t xml:space="preserve"> </w:t>
      </w:r>
    </w:p>
    <w:p w14:paraId="4E7AE430" w14:textId="6B7C5582" w:rsidR="006A1BC5" w:rsidRPr="00174F86" w:rsidRDefault="006A1BC5" w:rsidP="008473D5">
      <w:pPr>
        <w:pStyle w:val="ListParagraph"/>
        <w:ind w:right="-772"/>
        <w:rPr>
          <w:sz w:val="22"/>
          <w:szCs w:val="22"/>
        </w:rPr>
      </w:pPr>
    </w:p>
    <w:p w14:paraId="56FC35F4" w14:textId="14E7C047" w:rsidR="00287BA5" w:rsidRPr="00D93B2D" w:rsidRDefault="006A1BC5" w:rsidP="002B0B40">
      <w:pPr>
        <w:pStyle w:val="ListParagraph"/>
        <w:numPr>
          <w:ilvl w:val="0"/>
          <w:numId w:val="2"/>
        </w:numPr>
        <w:ind w:right="-772"/>
        <w:rPr>
          <w:b/>
          <w:sz w:val="18"/>
        </w:rPr>
      </w:pPr>
      <w:r w:rsidRPr="00174F86">
        <w:rPr>
          <w:sz w:val="22"/>
          <w:szCs w:val="22"/>
        </w:rPr>
        <w:t xml:space="preserve">After the learning phase comes a test phase. </w:t>
      </w:r>
      <w:r w:rsidR="00C75F9B" w:rsidRPr="00174F86">
        <w:rPr>
          <w:sz w:val="22"/>
          <w:szCs w:val="22"/>
        </w:rPr>
        <w:t>Present these new cat and dog prototypes (with some noise as before) to the network (</w:t>
      </w:r>
      <w:r w:rsidR="00157FE9">
        <w:rPr>
          <w:sz w:val="22"/>
          <w:szCs w:val="22"/>
        </w:rPr>
        <w:t>10</w:t>
      </w:r>
      <w:r w:rsidR="00C75F9B" w:rsidRPr="00174F86">
        <w:rPr>
          <w:sz w:val="22"/>
          <w:szCs w:val="22"/>
        </w:rPr>
        <w:t xml:space="preserve"> of each like before). </w:t>
      </w:r>
      <w:r w:rsidR="00DE0752">
        <w:rPr>
          <w:sz w:val="22"/>
          <w:szCs w:val="22"/>
        </w:rPr>
        <w:t>Change</w:t>
      </w:r>
      <w:r w:rsidR="00C75F9B" w:rsidRPr="00174F86">
        <w:rPr>
          <w:sz w:val="22"/>
          <w:szCs w:val="22"/>
        </w:rPr>
        <w:t xml:space="preserve"> sigma </w:t>
      </w:r>
      <w:r w:rsidR="00DE0752">
        <w:rPr>
          <w:sz w:val="22"/>
          <w:szCs w:val="22"/>
        </w:rPr>
        <w:t>back to</w:t>
      </w:r>
      <w:r w:rsidR="00DE0752" w:rsidRPr="00174F86">
        <w:rPr>
          <w:sz w:val="22"/>
          <w:szCs w:val="22"/>
        </w:rPr>
        <w:t xml:space="preserve"> </w:t>
      </w:r>
      <w:r w:rsidR="00157FE9">
        <w:rPr>
          <w:sz w:val="22"/>
          <w:szCs w:val="22"/>
        </w:rPr>
        <w:t>3.0</w:t>
      </w:r>
      <w:r w:rsidR="00C75F9B" w:rsidRPr="00174F86">
        <w:rPr>
          <w:sz w:val="22"/>
          <w:szCs w:val="22"/>
        </w:rPr>
        <w:t>. What is the proportion of test inputs for which the activation optimization finish</w:t>
      </w:r>
      <w:r w:rsidR="00DA73A8">
        <w:rPr>
          <w:sz w:val="22"/>
          <w:szCs w:val="22"/>
        </w:rPr>
        <w:t>es</w:t>
      </w:r>
      <w:r w:rsidR="00C75F9B" w:rsidRPr="00174F86">
        <w:rPr>
          <w:sz w:val="22"/>
          <w:szCs w:val="22"/>
        </w:rPr>
        <w:t xml:space="preserve"> at a higher activation for the correct output unit (i.e. does a correct pet detection)? </w:t>
      </w:r>
    </w:p>
    <w:p w14:paraId="24AEA5B6" w14:textId="77777777" w:rsidR="00287BA5" w:rsidRPr="00D93B2D" w:rsidRDefault="00287BA5" w:rsidP="00D93B2D">
      <w:pPr>
        <w:pStyle w:val="ListParagraph"/>
        <w:rPr>
          <w:sz w:val="22"/>
          <w:szCs w:val="22"/>
        </w:rPr>
      </w:pPr>
    </w:p>
    <w:p w14:paraId="5A6D0A79" w14:textId="25D49D00" w:rsidR="00F20E5E" w:rsidRPr="00F20E5E" w:rsidRDefault="00C75F9B" w:rsidP="002B0B40">
      <w:pPr>
        <w:pStyle w:val="ListParagraph"/>
        <w:numPr>
          <w:ilvl w:val="0"/>
          <w:numId w:val="2"/>
        </w:numPr>
        <w:ind w:right="-772"/>
        <w:rPr>
          <w:b/>
          <w:sz w:val="18"/>
        </w:rPr>
      </w:pPr>
      <w:r w:rsidRPr="00174F86">
        <w:rPr>
          <w:sz w:val="22"/>
          <w:szCs w:val="22"/>
        </w:rPr>
        <w:t xml:space="preserve">Is </w:t>
      </w:r>
      <w:r w:rsidR="002424F0">
        <w:rPr>
          <w:sz w:val="22"/>
          <w:szCs w:val="22"/>
        </w:rPr>
        <w:t>the result</w:t>
      </w:r>
      <w:r w:rsidRPr="00174F86">
        <w:rPr>
          <w:sz w:val="22"/>
          <w:szCs w:val="22"/>
        </w:rPr>
        <w:t xml:space="preserve"> different th</w:t>
      </w:r>
      <w:r w:rsidR="00EF7339" w:rsidRPr="00174F86">
        <w:rPr>
          <w:sz w:val="22"/>
          <w:szCs w:val="22"/>
        </w:rPr>
        <w:t>a</w:t>
      </w:r>
      <w:r w:rsidRPr="00174F86">
        <w:rPr>
          <w:sz w:val="22"/>
          <w:szCs w:val="22"/>
        </w:rPr>
        <w:t xml:space="preserve">n with only 3 input units (question 1)? </w:t>
      </w:r>
      <w:r w:rsidR="00FD4982">
        <w:rPr>
          <w:sz w:val="22"/>
          <w:szCs w:val="22"/>
        </w:rPr>
        <w:t>If it is different explain why</w:t>
      </w:r>
      <w:r w:rsidR="00370622">
        <w:rPr>
          <w:sz w:val="22"/>
          <w:szCs w:val="22"/>
        </w:rPr>
        <w:t xml:space="preserve"> in the comments code at the top of your script.</w:t>
      </w:r>
      <w:r w:rsidR="006A1BC5" w:rsidRPr="00174F86">
        <w:rPr>
          <w:sz w:val="22"/>
          <w:szCs w:val="22"/>
        </w:rPr>
        <w:br/>
      </w:r>
    </w:p>
    <w:sectPr w:rsidR="00F20E5E" w:rsidRPr="00F20E5E" w:rsidSect="00EA1921">
      <w:pgSz w:w="11900" w:h="16840"/>
      <w:pgMar w:top="538" w:right="1800" w:bottom="1440" w:left="666" w:header="29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F3CF2" w14:textId="77777777" w:rsidR="001528A4" w:rsidRDefault="001528A4" w:rsidP="00803C40">
      <w:r>
        <w:separator/>
      </w:r>
    </w:p>
  </w:endnote>
  <w:endnote w:type="continuationSeparator" w:id="0">
    <w:p w14:paraId="1619C83C" w14:textId="77777777" w:rsidR="001528A4" w:rsidRDefault="001528A4" w:rsidP="0080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6205A" w14:textId="77777777" w:rsidR="001528A4" w:rsidRDefault="001528A4" w:rsidP="00803C40">
      <w:r>
        <w:separator/>
      </w:r>
    </w:p>
  </w:footnote>
  <w:footnote w:type="continuationSeparator" w:id="0">
    <w:p w14:paraId="79BAC924" w14:textId="77777777" w:rsidR="001528A4" w:rsidRDefault="001528A4" w:rsidP="0080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A3AEB"/>
    <w:multiLevelType w:val="hybridMultilevel"/>
    <w:tmpl w:val="F9E6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E24D0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1486E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21"/>
    <w:rsid w:val="00007A32"/>
    <w:rsid w:val="00021A22"/>
    <w:rsid w:val="00024A7A"/>
    <w:rsid w:val="00031BD9"/>
    <w:rsid w:val="00054B57"/>
    <w:rsid w:val="00063F40"/>
    <w:rsid w:val="00071863"/>
    <w:rsid w:val="00071F6B"/>
    <w:rsid w:val="000932E3"/>
    <w:rsid w:val="00116FB2"/>
    <w:rsid w:val="001217B1"/>
    <w:rsid w:val="00132087"/>
    <w:rsid w:val="00132840"/>
    <w:rsid w:val="001462EB"/>
    <w:rsid w:val="00147474"/>
    <w:rsid w:val="001528A4"/>
    <w:rsid w:val="00157FE9"/>
    <w:rsid w:val="00172688"/>
    <w:rsid w:val="00174F86"/>
    <w:rsid w:val="001856AB"/>
    <w:rsid w:val="0020546D"/>
    <w:rsid w:val="0022663A"/>
    <w:rsid w:val="002424F0"/>
    <w:rsid w:val="002618EF"/>
    <w:rsid w:val="00265B11"/>
    <w:rsid w:val="00266B28"/>
    <w:rsid w:val="00287BA5"/>
    <w:rsid w:val="002915F2"/>
    <w:rsid w:val="002B0B40"/>
    <w:rsid w:val="002B485A"/>
    <w:rsid w:val="002C0E6A"/>
    <w:rsid w:val="002C68EC"/>
    <w:rsid w:val="002F4AE8"/>
    <w:rsid w:val="003000D7"/>
    <w:rsid w:val="003025E3"/>
    <w:rsid w:val="00316F64"/>
    <w:rsid w:val="00337474"/>
    <w:rsid w:val="00340B9B"/>
    <w:rsid w:val="0035236E"/>
    <w:rsid w:val="00370622"/>
    <w:rsid w:val="0037765F"/>
    <w:rsid w:val="0038742B"/>
    <w:rsid w:val="00394EF2"/>
    <w:rsid w:val="0043219E"/>
    <w:rsid w:val="004645B3"/>
    <w:rsid w:val="0046545C"/>
    <w:rsid w:val="00497B4E"/>
    <w:rsid w:val="004A4861"/>
    <w:rsid w:val="004B512D"/>
    <w:rsid w:val="004C31E5"/>
    <w:rsid w:val="004C6630"/>
    <w:rsid w:val="004D6827"/>
    <w:rsid w:val="0050131B"/>
    <w:rsid w:val="00520785"/>
    <w:rsid w:val="005234D3"/>
    <w:rsid w:val="00552E16"/>
    <w:rsid w:val="005531C6"/>
    <w:rsid w:val="00566859"/>
    <w:rsid w:val="0057712D"/>
    <w:rsid w:val="005A0D30"/>
    <w:rsid w:val="005C0C01"/>
    <w:rsid w:val="005F3E13"/>
    <w:rsid w:val="00627A0F"/>
    <w:rsid w:val="00631CE1"/>
    <w:rsid w:val="00646F1D"/>
    <w:rsid w:val="00650254"/>
    <w:rsid w:val="00687D20"/>
    <w:rsid w:val="006917DC"/>
    <w:rsid w:val="006A1BC5"/>
    <w:rsid w:val="006B7BAA"/>
    <w:rsid w:val="006D3F95"/>
    <w:rsid w:val="006E43AE"/>
    <w:rsid w:val="006F2158"/>
    <w:rsid w:val="00714D97"/>
    <w:rsid w:val="007535BC"/>
    <w:rsid w:val="007F3DBF"/>
    <w:rsid w:val="007F4278"/>
    <w:rsid w:val="007F4C18"/>
    <w:rsid w:val="00803C40"/>
    <w:rsid w:val="00825521"/>
    <w:rsid w:val="00826A22"/>
    <w:rsid w:val="0084391C"/>
    <w:rsid w:val="008473D5"/>
    <w:rsid w:val="0086004B"/>
    <w:rsid w:val="00862B4A"/>
    <w:rsid w:val="00863A4D"/>
    <w:rsid w:val="00881FF9"/>
    <w:rsid w:val="00896660"/>
    <w:rsid w:val="008F3BEC"/>
    <w:rsid w:val="009010B1"/>
    <w:rsid w:val="009105AC"/>
    <w:rsid w:val="00915689"/>
    <w:rsid w:val="0091642F"/>
    <w:rsid w:val="00933AF9"/>
    <w:rsid w:val="0093425F"/>
    <w:rsid w:val="009373DD"/>
    <w:rsid w:val="00937D72"/>
    <w:rsid w:val="00947950"/>
    <w:rsid w:val="00961A2F"/>
    <w:rsid w:val="00965627"/>
    <w:rsid w:val="00987874"/>
    <w:rsid w:val="009B671D"/>
    <w:rsid w:val="009C76D0"/>
    <w:rsid w:val="009E56E1"/>
    <w:rsid w:val="00A06D6C"/>
    <w:rsid w:val="00A90DFE"/>
    <w:rsid w:val="00A95529"/>
    <w:rsid w:val="00AB6DAF"/>
    <w:rsid w:val="00AD27FF"/>
    <w:rsid w:val="00B01DD3"/>
    <w:rsid w:val="00B309DF"/>
    <w:rsid w:val="00B67F8C"/>
    <w:rsid w:val="00BF502C"/>
    <w:rsid w:val="00C3394D"/>
    <w:rsid w:val="00C37AC4"/>
    <w:rsid w:val="00C75F9B"/>
    <w:rsid w:val="00C86BB9"/>
    <w:rsid w:val="00C87DCB"/>
    <w:rsid w:val="00D10DA2"/>
    <w:rsid w:val="00D224D6"/>
    <w:rsid w:val="00D56174"/>
    <w:rsid w:val="00D63AB6"/>
    <w:rsid w:val="00D93B2D"/>
    <w:rsid w:val="00DA0D5B"/>
    <w:rsid w:val="00DA73A8"/>
    <w:rsid w:val="00DC0FD8"/>
    <w:rsid w:val="00DE0752"/>
    <w:rsid w:val="00DE7A56"/>
    <w:rsid w:val="00DF5197"/>
    <w:rsid w:val="00DF734C"/>
    <w:rsid w:val="00DF7981"/>
    <w:rsid w:val="00E02D6D"/>
    <w:rsid w:val="00E37392"/>
    <w:rsid w:val="00E46FF7"/>
    <w:rsid w:val="00E83BF8"/>
    <w:rsid w:val="00EA1921"/>
    <w:rsid w:val="00EB26F7"/>
    <w:rsid w:val="00EB28D9"/>
    <w:rsid w:val="00EF7339"/>
    <w:rsid w:val="00F20E5E"/>
    <w:rsid w:val="00F64E7B"/>
    <w:rsid w:val="00F739A5"/>
    <w:rsid w:val="00F771F6"/>
    <w:rsid w:val="00F8065C"/>
    <w:rsid w:val="00F901AC"/>
    <w:rsid w:val="00FA5CC2"/>
    <w:rsid w:val="00FB48F2"/>
    <w:rsid w:val="00FD4982"/>
    <w:rsid w:val="00FD5E86"/>
    <w:rsid w:val="00FD69CE"/>
    <w:rsid w:val="00FE0A5B"/>
    <w:rsid w:val="00FF17C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14A0F8"/>
  <w15:docId w15:val="{D7351F6C-823C-8F40-8F1E-DA1A1757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8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D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C40"/>
  </w:style>
  <w:style w:type="paragraph" w:styleId="Footer">
    <w:name w:val="footer"/>
    <w:basedOn w:val="Normal"/>
    <w:link w:val="Foot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C40"/>
  </w:style>
  <w:style w:type="paragraph" w:styleId="Caption">
    <w:name w:val="caption"/>
    <w:basedOn w:val="Normal"/>
    <w:next w:val="Normal"/>
    <w:uiPriority w:val="35"/>
    <w:unhideWhenUsed/>
    <w:qFormat/>
    <w:rsid w:val="00714D97"/>
    <w:pPr>
      <w:spacing w:after="200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687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E0AACCF2-0655-5544-B5B9-47DE1BA7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Verguts</dc:creator>
  <cp:keywords/>
  <dc:description/>
  <cp:lastModifiedBy>Microsoft Office User</cp:lastModifiedBy>
  <cp:revision>9</cp:revision>
  <dcterms:created xsi:type="dcterms:W3CDTF">2019-10-29T09:01:00Z</dcterms:created>
  <dcterms:modified xsi:type="dcterms:W3CDTF">2019-11-04T10:41:00Z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http://www.zotero.org/styles/harvard1</vt:lpwstr>
  </property>
  <property fmtid="{D5CDD505-2E9C-101B-9397-08002B2CF9AE}" pid="5" name="Mendeley Recent Style Name 1_1">
    <vt:lpwstr>Harvard reference format 1 (deprecated)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http://www.zotero.org/styles/modern-humanities-research-association</vt:lpwstr>
  </property>
  <property fmtid="{D5CDD505-2E9C-101B-9397-08002B2CF9AE}" pid="9" name="Mendeley Recent Style Name 3_1">
    <vt:lpwstr>Modern Humanities Research Association 3rd edition (note with bibliography)</vt:lpwstr>
  </property>
  <property fmtid="{D5CDD505-2E9C-101B-9397-08002B2CF9AE}" pid="10" name="Mendeley Recent Style Id 4_1">
    <vt:lpwstr>http://www.zotero.org/styles/modern-language-association</vt:lpwstr>
  </property>
  <property fmtid="{D5CDD505-2E9C-101B-9397-08002B2CF9AE}" pid="11" name="Mendeley Recent Style Name 4_1">
    <vt:lpwstr>Modern Language Association 8th edition</vt:lpwstr>
  </property>
  <property fmtid="{D5CDD505-2E9C-101B-9397-08002B2CF9AE}" pid="12" name="Mendeley Recent Style Id 5_1">
    <vt:lpwstr>http://www.zotero.org/styles/nature</vt:lpwstr>
  </property>
  <property fmtid="{D5CDD505-2E9C-101B-9397-08002B2CF9AE}" pid="13" name="Mendeley Recent Style Name 5_1">
    <vt:lpwstr>Nature</vt:lpwstr>
  </property>
  <property fmtid="{D5CDD505-2E9C-101B-9397-08002B2CF9AE}" pid="14" name="Mendeley Recent Style Id 6_1">
    <vt:lpwstr>http://www.zotero.org/styles/pnas</vt:lpwstr>
  </property>
  <property fmtid="{D5CDD505-2E9C-101B-9397-08002B2CF9AE}" pid="15" name="Mendeley Recent Style Name 6_1">
    <vt:lpwstr>Proceedings of the National Academy of Sciences of the United States of America</vt:lpwstr>
  </property>
  <property fmtid="{D5CDD505-2E9C-101B-9397-08002B2CF9AE}" pid="16" name="Mendeley Recent Style Id 7_1">
    <vt:lpwstr>http://csl.mendeley.com/styles/10028435/trends-journals-2</vt:lpwstr>
  </property>
  <property fmtid="{D5CDD505-2E9C-101B-9397-08002B2CF9AE}" pid="17" name="Mendeley Recent Style Name 7_1">
    <vt:lpwstr>Trends journals - Tom Verguts</vt:lpwstr>
  </property>
  <property fmtid="{D5CDD505-2E9C-101B-9397-08002B2CF9AE}" pid="18" name="Mendeley Recent Style Id 8_1">
    <vt:lpwstr>http://csl.mendeley.com/styles/10028435/trends-journals</vt:lpwstr>
  </property>
  <property fmtid="{D5CDD505-2E9C-101B-9397-08002B2CF9AE}" pid="19" name="Mendeley Recent Style Name 8_1">
    <vt:lpwstr>Trends journals - Tom Verguts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