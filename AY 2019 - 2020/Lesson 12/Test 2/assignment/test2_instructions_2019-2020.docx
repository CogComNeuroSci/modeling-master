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E4B9A1" w14:textId="7C270B22" w:rsidR="00BD4E02" w:rsidRPr="004F3EAE" w:rsidRDefault="00ED3F31" w:rsidP="00080D8E">
      <w:pPr>
        <w:pBdr>
          <w:bottom w:val="single" w:sz="6" w:space="1" w:color="auto"/>
        </w:pBdr>
        <w:spacing w:line="360" w:lineRule="auto"/>
        <w:jc w:val="both"/>
        <w:rPr>
          <w:rFonts w:ascii="Times New Roman" w:hAnsi="Times New Roman" w:cs="Times New Roman"/>
          <w:sz w:val="28"/>
          <w:szCs w:val="28"/>
        </w:rPr>
      </w:pPr>
      <w:r w:rsidRPr="004F3EAE">
        <w:rPr>
          <w:rFonts w:ascii="Times New Roman" w:hAnsi="Times New Roman" w:cs="Times New Roman"/>
          <w:sz w:val="28"/>
          <w:szCs w:val="28"/>
        </w:rPr>
        <w:t>Modelling of Cognitive Processes</w:t>
      </w:r>
    </w:p>
    <w:p w14:paraId="25AE9214" w14:textId="66856A87" w:rsidR="006C1935" w:rsidRDefault="00B01513" w:rsidP="00080D8E">
      <w:pPr>
        <w:pBdr>
          <w:bottom w:val="single" w:sz="6" w:space="1" w:color="auto"/>
        </w:pBdr>
        <w:spacing w:line="360" w:lineRule="auto"/>
        <w:jc w:val="both"/>
        <w:rPr>
          <w:rFonts w:ascii="Times New Roman" w:hAnsi="Times New Roman" w:cs="Times New Roman"/>
          <w:sz w:val="28"/>
          <w:szCs w:val="28"/>
        </w:rPr>
      </w:pPr>
      <w:r w:rsidRPr="00652CA7">
        <w:rPr>
          <w:rFonts w:ascii="Times New Roman" w:hAnsi="Times New Roman" w:cs="Times New Roman"/>
          <w:sz w:val="28"/>
          <w:szCs w:val="28"/>
        </w:rPr>
        <w:t>Test 2, December 2019</w:t>
      </w:r>
    </w:p>
    <w:p w14:paraId="2754AEDC" w14:textId="77777777" w:rsidR="009C7742" w:rsidRPr="00652CA7" w:rsidRDefault="009C7742" w:rsidP="00080D8E">
      <w:pPr>
        <w:pBdr>
          <w:bottom w:val="single" w:sz="6" w:space="1" w:color="auto"/>
        </w:pBdr>
        <w:spacing w:line="360" w:lineRule="auto"/>
        <w:jc w:val="both"/>
        <w:rPr>
          <w:rFonts w:ascii="Times New Roman" w:hAnsi="Times New Roman" w:cs="Times New Roman"/>
          <w:sz w:val="28"/>
          <w:szCs w:val="28"/>
        </w:rPr>
      </w:pPr>
    </w:p>
    <w:p w14:paraId="1D61D1F5" w14:textId="31E9CD28" w:rsidR="00ED3F31" w:rsidRDefault="00ED3F31" w:rsidP="00080D8E">
      <w:pP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You have 1 hour</w:t>
      </w:r>
      <w:r w:rsidRPr="00ED3F31">
        <w:rPr>
          <w:rFonts w:ascii="Times New Roman" w:hAnsi="Times New Roman" w:cs="Times New Roman"/>
          <w:sz w:val="24"/>
          <w:szCs w:val="24"/>
        </w:rPr>
        <w:t xml:space="preserve"> for this test. You can look up info online during the test.</w:t>
      </w:r>
      <w:r w:rsidR="00B72E9E">
        <w:rPr>
          <w:rFonts w:ascii="Times New Roman" w:hAnsi="Times New Roman" w:cs="Times New Roman"/>
          <w:sz w:val="24"/>
          <w:szCs w:val="24"/>
        </w:rPr>
        <w:t xml:space="preserve"> You are also allowed to use code from the practical sessions, or code you wrote earlier.</w:t>
      </w:r>
      <w:r w:rsidR="00013CAD">
        <w:rPr>
          <w:rFonts w:ascii="Times New Roman" w:hAnsi="Times New Roman" w:cs="Times New Roman"/>
          <w:sz w:val="24"/>
          <w:szCs w:val="24"/>
        </w:rPr>
        <w:t xml:space="preserve"> Communication with people is not allowed during </w:t>
      </w:r>
      <w:r w:rsidR="00B74827">
        <w:rPr>
          <w:rFonts w:ascii="Times New Roman" w:hAnsi="Times New Roman" w:cs="Times New Roman"/>
          <w:sz w:val="24"/>
          <w:szCs w:val="24"/>
        </w:rPr>
        <w:t xml:space="preserve">the </w:t>
      </w:r>
      <w:r w:rsidR="00013CAD">
        <w:rPr>
          <w:rFonts w:ascii="Times New Roman" w:hAnsi="Times New Roman" w:cs="Times New Roman"/>
          <w:sz w:val="24"/>
          <w:szCs w:val="24"/>
        </w:rPr>
        <w:t>test.</w:t>
      </w:r>
    </w:p>
    <w:p w14:paraId="11C81640" w14:textId="3A3049E2" w:rsidR="00311997" w:rsidRPr="00B72E9E" w:rsidRDefault="00311997"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When finished, upload your file </w:t>
      </w:r>
      <w:r w:rsidRPr="008405E5">
        <w:rPr>
          <w:rFonts w:ascii="Times New Roman" w:hAnsi="Times New Roman" w:cs="Times New Roman"/>
          <w:b/>
          <w:sz w:val="24"/>
          <w:szCs w:val="24"/>
        </w:rPr>
        <w:t>lastname_firstname</w:t>
      </w:r>
      <w:r w:rsidR="006A4A8F">
        <w:rPr>
          <w:rFonts w:ascii="Times New Roman" w:hAnsi="Times New Roman" w:cs="Times New Roman"/>
          <w:b/>
          <w:sz w:val="24"/>
          <w:szCs w:val="24"/>
        </w:rPr>
        <w:t>_test2</w:t>
      </w:r>
      <w:r w:rsidRPr="008405E5">
        <w:rPr>
          <w:rFonts w:ascii="Times New Roman" w:hAnsi="Times New Roman" w:cs="Times New Roman"/>
          <w:b/>
          <w:sz w:val="24"/>
          <w:szCs w:val="24"/>
        </w:rPr>
        <w:t>.py</w:t>
      </w:r>
      <w:r>
        <w:rPr>
          <w:rFonts w:ascii="Times New Roman" w:hAnsi="Times New Roman" w:cs="Times New Roman"/>
          <w:sz w:val="24"/>
          <w:szCs w:val="24"/>
        </w:rPr>
        <w:t xml:space="preserve"> to </w:t>
      </w:r>
      <w:proofErr w:type="spellStart"/>
      <w:r>
        <w:rPr>
          <w:rFonts w:ascii="Times New Roman" w:hAnsi="Times New Roman" w:cs="Times New Roman"/>
          <w:sz w:val="24"/>
          <w:szCs w:val="24"/>
        </w:rPr>
        <w:t>Ufora</w:t>
      </w:r>
      <w:proofErr w:type="spellEnd"/>
      <w:r>
        <w:rPr>
          <w:rFonts w:ascii="Times New Roman" w:hAnsi="Times New Roman" w:cs="Times New Roman"/>
          <w:sz w:val="24"/>
          <w:szCs w:val="24"/>
        </w:rPr>
        <w:t>, and come to the front of the class</w:t>
      </w:r>
      <w:r w:rsidR="00651539">
        <w:rPr>
          <w:rFonts w:ascii="Times New Roman" w:hAnsi="Times New Roman" w:cs="Times New Roman"/>
          <w:sz w:val="24"/>
          <w:szCs w:val="24"/>
        </w:rPr>
        <w:t>, with this paper, signed.</w:t>
      </w:r>
    </w:p>
    <w:p w14:paraId="6BB1E82F" w14:textId="738A818B" w:rsidR="00F62C50" w:rsidRDefault="00ED3F31" w:rsidP="00080D8E">
      <w:pPr>
        <w:pBdr>
          <w:bottom w:val="single" w:sz="6" w:space="1" w:color="auto"/>
        </w:pBdr>
        <w:spacing w:line="360" w:lineRule="auto"/>
        <w:jc w:val="both"/>
        <w:rPr>
          <w:rFonts w:ascii="Times New Roman" w:hAnsi="Times New Roman" w:cs="Times New Roman"/>
          <w:sz w:val="24"/>
          <w:szCs w:val="24"/>
        </w:rPr>
      </w:pPr>
      <w:r w:rsidRPr="00311997">
        <w:rPr>
          <w:rFonts w:ascii="Times New Roman" w:hAnsi="Times New Roman" w:cs="Times New Roman"/>
          <w:bCs/>
          <w:sz w:val="24"/>
          <w:szCs w:val="24"/>
        </w:rPr>
        <w:t>Comment your code</w:t>
      </w:r>
      <w:r w:rsidR="00672471" w:rsidRPr="00311997">
        <w:rPr>
          <w:rFonts w:ascii="Times New Roman" w:hAnsi="Times New Roman" w:cs="Times New Roman"/>
          <w:bCs/>
          <w:sz w:val="24"/>
          <w:szCs w:val="24"/>
        </w:rPr>
        <w:t xml:space="preserve">, </w:t>
      </w:r>
      <w:r w:rsidRPr="00311997">
        <w:rPr>
          <w:rFonts w:ascii="Times New Roman" w:hAnsi="Times New Roman" w:cs="Times New Roman"/>
          <w:bCs/>
          <w:sz w:val="24"/>
          <w:szCs w:val="24"/>
        </w:rPr>
        <w:t>and make sure it runs.</w:t>
      </w:r>
      <w:r w:rsidRPr="00ED3F31">
        <w:rPr>
          <w:rFonts w:ascii="Times New Roman" w:hAnsi="Times New Roman" w:cs="Times New Roman"/>
          <w:sz w:val="24"/>
          <w:szCs w:val="24"/>
        </w:rPr>
        <w:t xml:space="preserve"> A code that does some of the parts of the </w:t>
      </w:r>
      <w:r w:rsidR="00006505">
        <w:rPr>
          <w:rFonts w:ascii="Times New Roman" w:hAnsi="Times New Roman" w:cs="Times New Roman"/>
          <w:sz w:val="24"/>
          <w:szCs w:val="24"/>
        </w:rPr>
        <w:t>test</w:t>
      </w:r>
      <w:r w:rsidRPr="00ED3F31">
        <w:rPr>
          <w:rFonts w:ascii="Times New Roman" w:hAnsi="Times New Roman" w:cs="Times New Roman"/>
          <w:sz w:val="24"/>
          <w:szCs w:val="24"/>
        </w:rPr>
        <w:t xml:space="preserve"> but runs, is better than a code that “can potentially” do everything but does not run. Also, even if does not run properly, send us the last version of your script with comments so we can evaluate what you were trying to do.</w:t>
      </w:r>
    </w:p>
    <w:p w14:paraId="2398983A" w14:textId="7A917094" w:rsidR="0032624B" w:rsidRPr="0032624B" w:rsidRDefault="00B06D9E" w:rsidP="00080D8E">
      <w:pPr>
        <w:pBdr>
          <w:bottom w:val="single" w:sz="6" w:space="1" w:color="auto"/>
        </w:pBd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Note</w:t>
      </w:r>
      <w:r w:rsidRPr="0032624B">
        <w:rPr>
          <w:rFonts w:ascii="Times New Roman" w:hAnsi="Times New Roman" w:cs="Times New Roman"/>
          <w:b/>
          <w:bCs/>
          <w:sz w:val="24"/>
          <w:szCs w:val="24"/>
        </w:rPr>
        <w:t xml:space="preserve"> </w:t>
      </w:r>
      <w:r w:rsidR="0032624B" w:rsidRPr="0032624B">
        <w:rPr>
          <w:rFonts w:ascii="Times New Roman" w:hAnsi="Times New Roman" w:cs="Times New Roman"/>
          <w:b/>
          <w:bCs/>
          <w:sz w:val="24"/>
          <w:szCs w:val="24"/>
        </w:rPr>
        <w:t>that the problem statement consists of 2 pages.</w:t>
      </w:r>
    </w:p>
    <w:p w14:paraId="2F64DA2C" w14:textId="77777777" w:rsidR="006C1935" w:rsidRDefault="006C1935" w:rsidP="00080D8E">
      <w:pPr>
        <w:spacing w:line="360" w:lineRule="auto"/>
        <w:jc w:val="both"/>
        <w:rPr>
          <w:rFonts w:ascii="Times New Roman" w:hAnsi="Times New Roman" w:cs="Times New Roman"/>
          <w:sz w:val="24"/>
          <w:szCs w:val="24"/>
          <w:u w:val="single"/>
        </w:rPr>
      </w:pPr>
    </w:p>
    <w:p w14:paraId="7429F157" w14:textId="3526DFCF" w:rsidR="00053366" w:rsidRDefault="007038A3" w:rsidP="00080D8E">
      <w:pPr>
        <w:spacing w:line="360" w:lineRule="auto"/>
        <w:jc w:val="both"/>
        <w:rPr>
          <w:rFonts w:ascii="Times New Roman" w:hAnsi="Times New Roman" w:cs="Times New Roman"/>
          <w:sz w:val="24"/>
          <w:szCs w:val="24"/>
          <w:u w:val="single"/>
        </w:rPr>
      </w:pPr>
      <w:r w:rsidRPr="007038A3">
        <w:rPr>
          <w:rFonts w:ascii="Times New Roman" w:hAnsi="Times New Roman" w:cs="Times New Roman"/>
          <w:sz w:val="24"/>
          <w:szCs w:val="24"/>
          <w:u w:val="single"/>
        </w:rPr>
        <w:t>Problem statement</w:t>
      </w:r>
    </w:p>
    <w:p w14:paraId="52F156D6" w14:textId="28A687EB" w:rsidR="00672471" w:rsidRDefault="00354D7A"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Human children learn throughout their childhood what makes a sentence grammatical. This process is quite interesting, but we are not quite sure whether learning grammar is a linearly separable problem or not. Therefore, we ask you to </w:t>
      </w:r>
      <w:r w:rsidR="00672471">
        <w:rPr>
          <w:rFonts w:ascii="Times New Roman" w:hAnsi="Times New Roman" w:cs="Times New Roman"/>
          <w:sz w:val="24"/>
          <w:szCs w:val="24"/>
        </w:rPr>
        <w:t>help us out.</w:t>
      </w:r>
    </w:p>
    <w:p w14:paraId="11AB2BE5" w14:textId="7A55C7D8" w:rsidR="007038A3" w:rsidRDefault="00672471"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the world this test was made in, a </w:t>
      </w:r>
      <w:r w:rsidR="000D6DE2">
        <w:rPr>
          <w:rFonts w:ascii="Times New Roman" w:hAnsi="Times New Roman" w:cs="Times New Roman"/>
          <w:sz w:val="24"/>
          <w:szCs w:val="24"/>
        </w:rPr>
        <w:t xml:space="preserve">sentence </w:t>
      </w:r>
      <w:r>
        <w:rPr>
          <w:rFonts w:ascii="Times New Roman" w:hAnsi="Times New Roman" w:cs="Times New Roman"/>
          <w:sz w:val="24"/>
          <w:szCs w:val="24"/>
        </w:rPr>
        <w:t xml:space="preserve">is considered grammatical when the first and the last </w:t>
      </w:r>
      <w:r w:rsidR="00B06D9E">
        <w:rPr>
          <w:rFonts w:ascii="Times New Roman" w:hAnsi="Times New Roman" w:cs="Times New Roman"/>
          <w:sz w:val="24"/>
          <w:szCs w:val="24"/>
        </w:rPr>
        <w:t xml:space="preserve">word </w:t>
      </w:r>
      <w:r>
        <w:rPr>
          <w:rFonts w:ascii="Times New Roman" w:hAnsi="Times New Roman" w:cs="Times New Roman"/>
          <w:sz w:val="24"/>
          <w:szCs w:val="24"/>
        </w:rPr>
        <w:t xml:space="preserve">are the same. For simplicity, we will assume that we </w:t>
      </w:r>
      <w:r w:rsidR="00943289">
        <w:rPr>
          <w:rFonts w:ascii="Times New Roman" w:hAnsi="Times New Roman" w:cs="Times New Roman"/>
          <w:sz w:val="24"/>
          <w:szCs w:val="24"/>
        </w:rPr>
        <w:t xml:space="preserve">only </w:t>
      </w:r>
      <w:r>
        <w:rPr>
          <w:rFonts w:ascii="Times New Roman" w:hAnsi="Times New Roman" w:cs="Times New Roman"/>
          <w:sz w:val="24"/>
          <w:szCs w:val="24"/>
        </w:rPr>
        <w:t xml:space="preserve">have </w:t>
      </w:r>
      <w:r w:rsidR="00F57535">
        <w:rPr>
          <w:rFonts w:ascii="Times New Roman" w:hAnsi="Times New Roman" w:cs="Times New Roman"/>
          <w:bCs/>
          <w:sz w:val="24"/>
          <w:szCs w:val="24"/>
        </w:rPr>
        <w:t>two</w:t>
      </w:r>
      <w:r w:rsidR="00B06D9E" w:rsidRPr="004F3EAE">
        <w:rPr>
          <w:rFonts w:ascii="Times New Roman" w:hAnsi="Times New Roman" w:cs="Times New Roman"/>
          <w:bCs/>
          <w:sz w:val="24"/>
          <w:szCs w:val="24"/>
        </w:rPr>
        <w:t xml:space="preserve"> </w:t>
      </w:r>
      <w:r w:rsidR="00B06D9E">
        <w:rPr>
          <w:rFonts w:ascii="Times New Roman" w:hAnsi="Times New Roman" w:cs="Times New Roman"/>
          <w:bCs/>
          <w:sz w:val="24"/>
          <w:szCs w:val="24"/>
        </w:rPr>
        <w:t>words</w:t>
      </w:r>
      <w:r>
        <w:rPr>
          <w:rFonts w:ascii="Times New Roman" w:hAnsi="Times New Roman" w:cs="Times New Roman"/>
          <w:sz w:val="24"/>
          <w:szCs w:val="24"/>
        </w:rPr>
        <w:t>: A</w:t>
      </w:r>
      <w:r w:rsidR="00F57535">
        <w:rPr>
          <w:rFonts w:ascii="Times New Roman" w:hAnsi="Times New Roman" w:cs="Times New Roman"/>
          <w:sz w:val="24"/>
          <w:szCs w:val="24"/>
        </w:rPr>
        <w:t xml:space="preserve"> and</w:t>
      </w:r>
      <w:r>
        <w:rPr>
          <w:rFonts w:ascii="Times New Roman" w:hAnsi="Times New Roman" w:cs="Times New Roman"/>
          <w:sz w:val="24"/>
          <w:szCs w:val="24"/>
        </w:rPr>
        <w:t xml:space="preserve"> B. </w:t>
      </w:r>
      <w:r w:rsidR="00B06D9E">
        <w:rPr>
          <w:rFonts w:ascii="Times New Roman" w:hAnsi="Times New Roman" w:cs="Times New Roman"/>
          <w:sz w:val="24"/>
          <w:szCs w:val="24"/>
        </w:rPr>
        <w:t>Further,</w:t>
      </w:r>
      <w:r>
        <w:rPr>
          <w:rFonts w:ascii="Times New Roman" w:hAnsi="Times New Roman" w:cs="Times New Roman"/>
          <w:sz w:val="24"/>
          <w:szCs w:val="24"/>
        </w:rPr>
        <w:t xml:space="preserve"> </w:t>
      </w:r>
      <w:r w:rsidR="00E80809">
        <w:rPr>
          <w:rFonts w:ascii="Times New Roman" w:hAnsi="Times New Roman" w:cs="Times New Roman"/>
          <w:sz w:val="24"/>
          <w:szCs w:val="24"/>
        </w:rPr>
        <w:t>sentences are always composed of</w:t>
      </w:r>
      <w:r>
        <w:rPr>
          <w:rFonts w:ascii="Times New Roman" w:hAnsi="Times New Roman" w:cs="Times New Roman"/>
          <w:sz w:val="24"/>
          <w:szCs w:val="24"/>
        </w:rPr>
        <w:t xml:space="preserve"> </w:t>
      </w:r>
      <w:r w:rsidR="00B06D9E" w:rsidRPr="004F3EAE">
        <w:rPr>
          <w:rFonts w:ascii="Times New Roman" w:hAnsi="Times New Roman" w:cs="Times New Roman"/>
          <w:bCs/>
          <w:sz w:val="24"/>
          <w:szCs w:val="24"/>
        </w:rPr>
        <w:t>three</w:t>
      </w:r>
      <w:r w:rsidRPr="004F3EAE">
        <w:rPr>
          <w:rFonts w:ascii="Times New Roman" w:hAnsi="Times New Roman" w:cs="Times New Roman"/>
          <w:bCs/>
          <w:sz w:val="24"/>
          <w:szCs w:val="24"/>
        </w:rPr>
        <w:t xml:space="preserve"> words</w:t>
      </w:r>
      <w:r>
        <w:rPr>
          <w:rFonts w:ascii="Times New Roman" w:hAnsi="Times New Roman" w:cs="Times New Roman"/>
          <w:sz w:val="24"/>
          <w:szCs w:val="24"/>
        </w:rPr>
        <w:t>.</w:t>
      </w:r>
      <w:r w:rsidR="00080D8E">
        <w:rPr>
          <w:rFonts w:ascii="Times New Roman" w:hAnsi="Times New Roman" w:cs="Times New Roman"/>
          <w:sz w:val="24"/>
          <w:szCs w:val="24"/>
        </w:rPr>
        <w:t xml:space="preserve"> </w:t>
      </w:r>
      <w:r w:rsidR="00943289">
        <w:rPr>
          <w:rFonts w:ascii="Times New Roman" w:hAnsi="Times New Roman" w:cs="Times New Roman"/>
          <w:sz w:val="24"/>
          <w:szCs w:val="24"/>
        </w:rPr>
        <w:t xml:space="preserve">So, </w:t>
      </w:r>
      <w:r w:rsidR="00B06D9E">
        <w:rPr>
          <w:rFonts w:ascii="Times New Roman" w:hAnsi="Times New Roman" w:cs="Times New Roman"/>
          <w:sz w:val="24"/>
          <w:szCs w:val="24"/>
        </w:rPr>
        <w:t xml:space="preserve">grammatical sentences </w:t>
      </w:r>
      <w:r w:rsidR="00943289">
        <w:rPr>
          <w:rFonts w:ascii="Times New Roman" w:hAnsi="Times New Roman" w:cs="Times New Roman"/>
          <w:sz w:val="24"/>
          <w:szCs w:val="24"/>
        </w:rPr>
        <w:t>are</w:t>
      </w:r>
      <w:r w:rsidR="00E80809">
        <w:rPr>
          <w:rFonts w:ascii="Times New Roman" w:hAnsi="Times New Roman" w:cs="Times New Roman"/>
          <w:sz w:val="24"/>
          <w:szCs w:val="24"/>
        </w:rPr>
        <w:t xml:space="preserve"> </w:t>
      </w:r>
      <w:r w:rsidR="00FF12E4">
        <w:rPr>
          <w:rFonts w:ascii="Times New Roman" w:hAnsi="Times New Roman" w:cs="Times New Roman"/>
          <w:sz w:val="24"/>
          <w:szCs w:val="24"/>
        </w:rPr>
        <w:t>BBB</w:t>
      </w:r>
      <w:r w:rsidR="00E80809">
        <w:rPr>
          <w:rFonts w:ascii="Times New Roman" w:hAnsi="Times New Roman" w:cs="Times New Roman"/>
          <w:sz w:val="24"/>
          <w:szCs w:val="24"/>
        </w:rPr>
        <w:t xml:space="preserve"> or </w:t>
      </w:r>
      <w:r w:rsidR="008405E5">
        <w:rPr>
          <w:rFonts w:ascii="Times New Roman" w:hAnsi="Times New Roman" w:cs="Times New Roman"/>
          <w:sz w:val="24"/>
          <w:szCs w:val="24"/>
        </w:rPr>
        <w:t>B</w:t>
      </w:r>
      <w:r w:rsidR="00E80809">
        <w:rPr>
          <w:rFonts w:ascii="Times New Roman" w:hAnsi="Times New Roman" w:cs="Times New Roman"/>
          <w:sz w:val="24"/>
          <w:szCs w:val="24"/>
        </w:rPr>
        <w:t>A</w:t>
      </w:r>
      <w:r w:rsidR="008405E5">
        <w:rPr>
          <w:rFonts w:ascii="Times New Roman" w:hAnsi="Times New Roman" w:cs="Times New Roman"/>
          <w:sz w:val="24"/>
          <w:szCs w:val="24"/>
        </w:rPr>
        <w:t>B</w:t>
      </w:r>
      <w:r w:rsidR="00E80809">
        <w:rPr>
          <w:rFonts w:ascii="Times New Roman" w:hAnsi="Times New Roman" w:cs="Times New Roman"/>
          <w:sz w:val="24"/>
          <w:szCs w:val="24"/>
        </w:rPr>
        <w:t xml:space="preserve"> (for example); ungrammatical ones would be </w:t>
      </w:r>
      <w:r w:rsidR="00943289">
        <w:rPr>
          <w:rFonts w:ascii="Times New Roman" w:hAnsi="Times New Roman" w:cs="Times New Roman"/>
          <w:sz w:val="24"/>
          <w:szCs w:val="24"/>
        </w:rPr>
        <w:t>A</w:t>
      </w:r>
      <w:r w:rsidR="00FF12E4">
        <w:rPr>
          <w:rFonts w:ascii="Times New Roman" w:hAnsi="Times New Roman" w:cs="Times New Roman"/>
          <w:sz w:val="24"/>
          <w:szCs w:val="24"/>
        </w:rPr>
        <w:t>AB</w:t>
      </w:r>
      <w:r w:rsidR="00E80809">
        <w:rPr>
          <w:rFonts w:ascii="Times New Roman" w:hAnsi="Times New Roman" w:cs="Times New Roman"/>
          <w:sz w:val="24"/>
          <w:szCs w:val="24"/>
        </w:rPr>
        <w:t xml:space="preserve"> or </w:t>
      </w:r>
      <w:r w:rsidR="00FF12E4">
        <w:rPr>
          <w:rFonts w:ascii="Times New Roman" w:hAnsi="Times New Roman" w:cs="Times New Roman"/>
          <w:sz w:val="24"/>
          <w:szCs w:val="24"/>
        </w:rPr>
        <w:t>A</w:t>
      </w:r>
      <w:r w:rsidR="00765A79">
        <w:rPr>
          <w:rFonts w:ascii="Times New Roman" w:hAnsi="Times New Roman" w:cs="Times New Roman"/>
          <w:sz w:val="24"/>
          <w:szCs w:val="24"/>
        </w:rPr>
        <w:t>B</w:t>
      </w:r>
      <w:r w:rsidR="00FF12E4">
        <w:rPr>
          <w:rFonts w:ascii="Times New Roman" w:hAnsi="Times New Roman" w:cs="Times New Roman"/>
          <w:sz w:val="24"/>
          <w:szCs w:val="24"/>
        </w:rPr>
        <w:t>B</w:t>
      </w:r>
      <w:r w:rsidR="00765A79">
        <w:rPr>
          <w:rFonts w:ascii="Times New Roman" w:hAnsi="Times New Roman" w:cs="Times New Roman"/>
          <w:sz w:val="24"/>
          <w:szCs w:val="24"/>
        </w:rPr>
        <w:t xml:space="preserve"> (for example)</w:t>
      </w:r>
      <w:r w:rsidR="00943289">
        <w:rPr>
          <w:rFonts w:ascii="Times New Roman" w:hAnsi="Times New Roman" w:cs="Times New Roman"/>
          <w:sz w:val="24"/>
          <w:szCs w:val="24"/>
        </w:rPr>
        <w:t>.</w:t>
      </w:r>
    </w:p>
    <w:p w14:paraId="01E8170F" w14:textId="77777777" w:rsidR="006C1935" w:rsidRDefault="006C1935">
      <w:pPr>
        <w:rPr>
          <w:rFonts w:ascii="Times New Roman" w:hAnsi="Times New Roman" w:cs="Times New Roman"/>
          <w:sz w:val="24"/>
          <w:szCs w:val="24"/>
        </w:rPr>
      </w:pPr>
      <w:r>
        <w:rPr>
          <w:rFonts w:ascii="Times New Roman" w:hAnsi="Times New Roman" w:cs="Times New Roman"/>
          <w:sz w:val="24"/>
          <w:szCs w:val="24"/>
        </w:rPr>
        <w:br w:type="page"/>
      </w:r>
    </w:p>
    <w:p w14:paraId="171D9C9F" w14:textId="3D8DBF13" w:rsidR="009E507E" w:rsidRDefault="009E507E" w:rsidP="00080D8E">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steps you should take:</w:t>
      </w:r>
    </w:p>
    <w:p w14:paraId="246D73F0" w14:textId="1FFD448F" w:rsidR="009E507E" w:rsidRPr="000B6F0C" w:rsidRDefault="00FD4B87" w:rsidP="000B6F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G</w:t>
      </w:r>
      <w:r w:rsidR="009E507E">
        <w:rPr>
          <w:rFonts w:ascii="Times New Roman" w:hAnsi="Times New Roman" w:cs="Times New Roman"/>
          <w:sz w:val="24"/>
          <w:szCs w:val="24"/>
        </w:rPr>
        <w:t xml:space="preserve">enerate all possible </w:t>
      </w:r>
      <w:r w:rsidR="008412B7">
        <w:rPr>
          <w:rFonts w:ascii="Times New Roman" w:hAnsi="Times New Roman" w:cs="Times New Roman"/>
          <w:sz w:val="24"/>
          <w:szCs w:val="24"/>
        </w:rPr>
        <w:t xml:space="preserve">sentences </w:t>
      </w:r>
      <w:r w:rsidR="009E507E">
        <w:rPr>
          <w:rFonts w:ascii="Times New Roman" w:hAnsi="Times New Roman" w:cs="Times New Roman"/>
          <w:sz w:val="24"/>
          <w:szCs w:val="24"/>
        </w:rPr>
        <w:t xml:space="preserve">that can be formed. You should have </w:t>
      </w:r>
      <w:r w:rsidR="00DE0978">
        <w:rPr>
          <w:rFonts w:ascii="Times New Roman" w:hAnsi="Times New Roman" w:cs="Times New Roman"/>
          <w:sz w:val="24"/>
          <w:szCs w:val="24"/>
        </w:rPr>
        <w:t>2</w:t>
      </w:r>
      <w:r w:rsidR="000D6DE2" w:rsidRPr="009C790F">
        <w:rPr>
          <w:rFonts w:ascii="Times New Roman" w:hAnsi="Times New Roman" w:cs="Times New Roman"/>
          <w:sz w:val="24"/>
          <w:szCs w:val="24"/>
          <w:vertAlign w:val="superscript"/>
        </w:rPr>
        <w:t>3</w:t>
      </w:r>
      <w:r w:rsidR="000D6DE2">
        <w:rPr>
          <w:rFonts w:ascii="Times New Roman" w:hAnsi="Times New Roman" w:cs="Times New Roman"/>
          <w:sz w:val="24"/>
          <w:szCs w:val="24"/>
        </w:rPr>
        <w:t xml:space="preserve"> </w:t>
      </w:r>
      <w:r w:rsidR="00056463">
        <w:rPr>
          <w:rFonts w:ascii="Times New Roman" w:hAnsi="Times New Roman" w:cs="Times New Roman"/>
          <w:sz w:val="24"/>
          <w:szCs w:val="24"/>
        </w:rPr>
        <w:t>(</w:t>
      </w:r>
      <w:r w:rsidR="00DE0978">
        <w:rPr>
          <w:rFonts w:ascii="Times New Roman" w:hAnsi="Times New Roman" w:cs="Times New Roman"/>
          <w:sz w:val="24"/>
          <w:szCs w:val="24"/>
        </w:rPr>
        <w:t>=8</w:t>
      </w:r>
      <w:r w:rsidR="00056463">
        <w:rPr>
          <w:rFonts w:ascii="Times New Roman" w:hAnsi="Times New Roman" w:cs="Times New Roman"/>
          <w:sz w:val="24"/>
          <w:szCs w:val="24"/>
        </w:rPr>
        <w:t xml:space="preserve">) </w:t>
      </w:r>
      <w:r w:rsidR="009E507E">
        <w:rPr>
          <w:rFonts w:ascii="Times New Roman" w:hAnsi="Times New Roman" w:cs="Times New Roman"/>
          <w:sz w:val="24"/>
          <w:szCs w:val="24"/>
        </w:rPr>
        <w:t xml:space="preserve">different </w:t>
      </w:r>
      <w:r w:rsidR="0001395D">
        <w:rPr>
          <w:rFonts w:ascii="Times New Roman" w:hAnsi="Times New Roman" w:cs="Times New Roman"/>
          <w:sz w:val="24"/>
          <w:szCs w:val="24"/>
        </w:rPr>
        <w:t>sentences</w:t>
      </w:r>
      <w:r w:rsidR="0092502A">
        <w:rPr>
          <w:rFonts w:ascii="Times New Roman" w:hAnsi="Times New Roman" w:cs="Times New Roman"/>
          <w:sz w:val="24"/>
          <w:szCs w:val="24"/>
        </w:rPr>
        <w:t>.</w:t>
      </w:r>
      <w:r w:rsidR="000D6DE2">
        <w:rPr>
          <w:rFonts w:ascii="Times New Roman" w:hAnsi="Times New Roman" w:cs="Times New Roman"/>
          <w:sz w:val="24"/>
          <w:szCs w:val="24"/>
        </w:rPr>
        <w:t xml:space="preserve"> </w:t>
      </w:r>
      <w:r w:rsidR="000B6F0C">
        <w:rPr>
          <w:rFonts w:ascii="Times New Roman" w:hAnsi="Times New Roman" w:cs="Times New Roman"/>
          <w:sz w:val="24"/>
          <w:szCs w:val="24"/>
        </w:rPr>
        <w:t xml:space="preserve">Make sure that your sentences are translated into appropriate patterns that can be presented to your model. Do </w:t>
      </w:r>
      <w:r w:rsidR="000B6F0C" w:rsidRPr="00C528EA">
        <w:rPr>
          <w:rFonts w:ascii="Times New Roman" w:hAnsi="Times New Roman" w:cs="Times New Roman"/>
          <w:i/>
          <w:iCs/>
          <w:sz w:val="24"/>
          <w:szCs w:val="24"/>
        </w:rPr>
        <w:t>not</w:t>
      </w:r>
      <w:r w:rsidR="000B6F0C">
        <w:rPr>
          <w:rFonts w:ascii="Times New Roman" w:hAnsi="Times New Roman" w:cs="Times New Roman"/>
          <w:sz w:val="24"/>
          <w:szCs w:val="24"/>
        </w:rPr>
        <w:t xml:space="preserve"> code your sentences as strings ([‘A’, ‘B’, ‘A’] to represent the sentence ‘ABA’ will not work). Work with arrays of 0’s and 1’s to represent words, and their position in the sentence. </w:t>
      </w:r>
      <w:r w:rsidR="000D6DE2" w:rsidRPr="000B6F0C">
        <w:rPr>
          <w:rFonts w:ascii="Times New Roman" w:hAnsi="Times New Roman" w:cs="Times New Roman"/>
          <w:sz w:val="24"/>
          <w:szCs w:val="24"/>
        </w:rPr>
        <w:t xml:space="preserve">Higher scores are awarded if your code is easy to generalize to </w:t>
      </w:r>
      <w:r w:rsidR="00DE0978" w:rsidRPr="000B6F0C">
        <w:rPr>
          <w:rFonts w:ascii="Times New Roman" w:hAnsi="Times New Roman" w:cs="Times New Roman"/>
          <w:sz w:val="24"/>
          <w:szCs w:val="24"/>
        </w:rPr>
        <w:t>larger grammars, such as larger</w:t>
      </w:r>
      <w:r w:rsidR="000D6DE2" w:rsidRPr="000B6F0C">
        <w:rPr>
          <w:rFonts w:ascii="Times New Roman" w:hAnsi="Times New Roman" w:cs="Times New Roman"/>
          <w:sz w:val="24"/>
          <w:szCs w:val="24"/>
        </w:rPr>
        <w:t xml:space="preserve"> numbers of words</w:t>
      </w:r>
      <w:r w:rsidR="00DE0978" w:rsidRPr="000B6F0C">
        <w:rPr>
          <w:rFonts w:ascii="Times New Roman" w:hAnsi="Times New Roman" w:cs="Times New Roman"/>
          <w:sz w:val="24"/>
          <w:szCs w:val="24"/>
        </w:rPr>
        <w:t>,</w:t>
      </w:r>
      <w:r w:rsidR="000D6DE2" w:rsidRPr="000B6F0C">
        <w:rPr>
          <w:rFonts w:ascii="Times New Roman" w:hAnsi="Times New Roman" w:cs="Times New Roman"/>
          <w:sz w:val="24"/>
          <w:szCs w:val="24"/>
        </w:rPr>
        <w:t xml:space="preserve"> </w:t>
      </w:r>
      <w:r w:rsidR="00DE0978" w:rsidRPr="000B6F0C">
        <w:rPr>
          <w:rFonts w:ascii="Times New Roman" w:hAnsi="Times New Roman" w:cs="Times New Roman"/>
          <w:sz w:val="24"/>
          <w:szCs w:val="24"/>
        </w:rPr>
        <w:t xml:space="preserve">and </w:t>
      </w:r>
      <w:r w:rsidR="002204DC" w:rsidRPr="000B6F0C">
        <w:rPr>
          <w:rFonts w:ascii="Times New Roman" w:hAnsi="Times New Roman" w:cs="Times New Roman"/>
          <w:sz w:val="24"/>
          <w:szCs w:val="24"/>
        </w:rPr>
        <w:t>larger</w:t>
      </w:r>
      <w:r w:rsidR="00DE0978" w:rsidRPr="000B6F0C">
        <w:rPr>
          <w:rFonts w:ascii="Times New Roman" w:hAnsi="Times New Roman" w:cs="Times New Roman"/>
          <w:sz w:val="24"/>
          <w:szCs w:val="24"/>
        </w:rPr>
        <w:t xml:space="preserve"> numbers of</w:t>
      </w:r>
      <w:r w:rsidR="000D6DE2" w:rsidRPr="000B6F0C">
        <w:rPr>
          <w:rFonts w:ascii="Times New Roman" w:hAnsi="Times New Roman" w:cs="Times New Roman"/>
          <w:sz w:val="24"/>
          <w:szCs w:val="24"/>
        </w:rPr>
        <w:t xml:space="preserve"> words per sentence.</w:t>
      </w:r>
      <w:r w:rsidR="00DE0978" w:rsidRPr="000B6F0C">
        <w:rPr>
          <w:rFonts w:ascii="Times New Roman" w:hAnsi="Times New Roman" w:cs="Times New Roman"/>
          <w:sz w:val="24"/>
          <w:szCs w:val="24"/>
        </w:rPr>
        <w:t xml:space="preserve"> </w:t>
      </w:r>
      <w:r w:rsidRPr="000B6F0C">
        <w:rPr>
          <w:rFonts w:ascii="Times New Roman" w:hAnsi="Times New Roman" w:cs="Times New Roman"/>
          <w:sz w:val="24"/>
          <w:szCs w:val="24"/>
        </w:rPr>
        <w:t xml:space="preserve">However, we advise to initially hard-code the </w:t>
      </w:r>
      <w:r w:rsidR="002204DC" w:rsidRPr="000B6F0C">
        <w:rPr>
          <w:rFonts w:ascii="Times New Roman" w:hAnsi="Times New Roman" w:cs="Times New Roman"/>
          <w:sz w:val="24"/>
          <w:szCs w:val="24"/>
        </w:rPr>
        <w:t>possible sentences</w:t>
      </w:r>
      <w:r w:rsidRPr="000B6F0C">
        <w:rPr>
          <w:rFonts w:ascii="Times New Roman" w:hAnsi="Times New Roman" w:cs="Times New Roman"/>
          <w:sz w:val="24"/>
          <w:szCs w:val="24"/>
        </w:rPr>
        <w:t xml:space="preserve">, and then get back to this </w:t>
      </w:r>
      <w:r w:rsidR="00F97E4A">
        <w:rPr>
          <w:rFonts w:ascii="Times New Roman" w:hAnsi="Times New Roman" w:cs="Times New Roman"/>
          <w:sz w:val="24"/>
          <w:szCs w:val="24"/>
        </w:rPr>
        <w:t xml:space="preserve">step </w:t>
      </w:r>
      <w:r w:rsidRPr="000B6F0C">
        <w:rPr>
          <w:rFonts w:ascii="Times New Roman" w:hAnsi="Times New Roman" w:cs="Times New Roman"/>
          <w:sz w:val="24"/>
          <w:szCs w:val="24"/>
        </w:rPr>
        <w:t>when you carried out the next steps.</w:t>
      </w:r>
    </w:p>
    <w:p w14:paraId="41162B9B" w14:textId="1A2B2922" w:rsidR="00477B3F" w:rsidRDefault="00D01808"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Make an input array by repeating each possible input 50 times. So, your final input array should have a </w:t>
      </w:r>
      <w:proofErr w:type="gramStart"/>
      <w:r w:rsidR="00897B1F" w:rsidRPr="006C1E9E">
        <w:rPr>
          <w:rFonts w:ascii="Times New Roman" w:hAnsi="Times New Roman" w:cs="Times New Roman"/>
          <w:color w:val="000000" w:themeColor="text1"/>
          <w:sz w:val="24"/>
          <w:szCs w:val="24"/>
        </w:rPr>
        <w:t>shape[</w:t>
      </w:r>
      <w:proofErr w:type="gramEnd"/>
      <w:r w:rsidR="00897B1F" w:rsidRPr="006C1E9E">
        <w:rPr>
          <w:rFonts w:ascii="Times New Roman" w:hAnsi="Times New Roman" w:cs="Times New Roman"/>
          <w:color w:val="000000" w:themeColor="text1"/>
          <w:sz w:val="24"/>
          <w:szCs w:val="24"/>
        </w:rPr>
        <w:t>0]</w:t>
      </w:r>
      <w:r w:rsidR="00897B1F" w:rsidRPr="00D01808">
        <w:rPr>
          <w:rFonts w:ascii="Times New Roman" w:hAnsi="Times New Roman" w:cs="Times New Roman"/>
          <w:color w:val="7030A0"/>
          <w:sz w:val="24"/>
          <w:szCs w:val="24"/>
        </w:rPr>
        <w:t xml:space="preserve"> </w:t>
      </w:r>
      <w:r>
        <w:rPr>
          <w:rFonts w:ascii="Times New Roman" w:hAnsi="Times New Roman" w:cs="Times New Roman"/>
          <w:sz w:val="24"/>
          <w:szCs w:val="24"/>
        </w:rPr>
        <w:t xml:space="preserve">of </w:t>
      </w:r>
      <w:r w:rsidR="002204DC">
        <w:rPr>
          <w:rFonts w:ascii="Times New Roman" w:hAnsi="Times New Roman" w:cs="Times New Roman"/>
          <w:sz w:val="24"/>
          <w:szCs w:val="24"/>
        </w:rPr>
        <w:t>400</w:t>
      </w:r>
      <w:r w:rsidR="00897B1F">
        <w:rPr>
          <w:rFonts w:ascii="Times New Roman" w:hAnsi="Times New Roman" w:cs="Times New Roman"/>
          <w:sz w:val="24"/>
          <w:szCs w:val="24"/>
        </w:rPr>
        <w:t xml:space="preserve"> </w:t>
      </w:r>
      <w:r>
        <w:rPr>
          <w:rFonts w:ascii="Times New Roman" w:hAnsi="Times New Roman" w:cs="Times New Roman"/>
          <w:sz w:val="24"/>
          <w:szCs w:val="24"/>
        </w:rPr>
        <w:t xml:space="preserve">(50 x </w:t>
      </w:r>
      <w:r w:rsidR="002204DC">
        <w:rPr>
          <w:rFonts w:ascii="Times New Roman" w:hAnsi="Times New Roman" w:cs="Times New Roman"/>
          <w:sz w:val="24"/>
          <w:szCs w:val="24"/>
        </w:rPr>
        <w:t>8</w:t>
      </w:r>
      <w:r>
        <w:rPr>
          <w:rFonts w:ascii="Times New Roman" w:hAnsi="Times New Roman" w:cs="Times New Roman"/>
          <w:sz w:val="24"/>
          <w:szCs w:val="24"/>
        </w:rPr>
        <w:t>)</w:t>
      </w:r>
      <w:r w:rsidR="00105A22">
        <w:rPr>
          <w:rFonts w:ascii="Times New Roman" w:hAnsi="Times New Roman" w:cs="Times New Roman"/>
          <w:sz w:val="24"/>
          <w:szCs w:val="24"/>
        </w:rPr>
        <w:t xml:space="preserve">. Make an associated output array (1 if the </w:t>
      </w:r>
      <w:r w:rsidR="008D0477">
        <w:rPr>
          <w:rFonts w:ascii="Times New Roman" w:hAnsi="Times New Roman" w:cs="Times New Roman"/>
          <w:sz w:val="24"/>
          <w:szCs w:val="24"/>
        </w:rPr>
        <w:t xml:space="preserve">sentence </w:t>
      </w:r>
      <w:r w:rsidR="00105A22">
        <w:rPr>
          <w:rFonts w:ascii="Times New Roman" w:hAnsi="Times New Roman" w:cs="Times New Roman"/>
          <w:sz w:val="24"/>
          <w:szCs w:val="24"/>
        </w:rPr>
        <w:t>is considered grammatical, 0 if otherwise).</w:t>
      </w:r>
    </w:p>
    <w:p w14:paraId="6C2AFF5C" w14:textId="6076F9D7"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Train a two-layered Perceptron </w:t>
      </w:r>
      <w:r w:rsidR="007F3C20">
        <w:rPr>
          <w:rFonts w:ascii="Times New Roman" w:hAnsi="Times New Roman" w:cs="Times New Roman"/>
          <w:sz w:val="24"/>
          <w:szCs w:val="24"/>
        </w:rPr>
        <w:t>4</w:t>
      </w:r>
      <w:r>
        <w:rPr>
          <w:rFonts w:ascii="Times New Roman" w:hAnsi="Times New Roman" w:cs="Times New Roman"/>
          <w:sz w:val="24"/>
          <w:szCs w:val="24"/>
        </w:rPr>
        <w:t xml:space="preserve">0 times on the data. For each </w:t>
      </w:r>
      <w:r w:rsidR="00812248">
        <w:rPr>
          <w:rFonts w:ascii="Times New Roman" w:hAnsi="Times New Roman" w:cs="Times New Roman"/>
          <w:sz w:val="24"/>
          <w:szCs w:val="24"/>
        </w:rPr>
        <w:t>of the 40 simulations</w:t>
      </w:r>
      <w:r w:rsidR="005A251E">
        <w:rPr>
          <w:rFonts w:ascii="Times New Roman" w:hAnsi="Times New Roman" w:cs="Times New Roman"/>
          <w:sz w:val="24"/>
          <w:szCs w:val="24"/>
        </w:rPr>
        <w:t>,</w:t>
      </w:r>
      <w:r>
        <w:rPr>
          <w:rFonts w:ascii="Times New Roman" w:hAnsi="Times New Roman" w:cs="Times New Roman"/>
          <w:sz w:val="24"/>
          <w:szCs w:val="24"/>
        </w:rPr>
        <w:t xml:space="preserve"> use a </w:t>
      </w:r>
      <w:r w:rsidRPr="004F3EAE">
        <w:rPr>
          <w:rFonts w:ascii="Times New Roman" w:hAnsi="Times New Roman" w:cs="Times New Roman"/>
          <w:iCs/>
          <w:sz w:val="24"/>
          <w:szCs w:val="24"/>
        </w:rPr>
        <w:t>different</w:t>
      </w:r>
      <w:r w:rsidRPr="00897B1F">
        <w:rPr>
          <w:rFonts w:ascii="Times New Roman" w:hAnsi="Times New Roman" w:cs="Times New Roman"/>
          <w:sz w:val="24"/>
          <w:szCs w:val="24"/>
        </w:rPr>
        <w:t xml:space="preserve"> </w:t>
      </w:r>
      <w:r>
        <w:rPr>
          <w:rFonts w:ascii="Times New Roman" w:hAnsi="Times New Roman" w:cs="Times New Roman"/>
          <w:sz w:val="24"/>
          <w:szCs w:val="24"/>
        </w:rPr>
        <w:t>training- and test set.</w:t>
      </w:r>
      <w:r w:rsidR="00812248">
        <w:rPr>
          <w:rFonts w:ascii="Times New Roman" w:hAnsi="Times New Roman" w:cs="Times New Roman"/>
          <w:sz w:val="24"/>
          <w:szCs w:val="24"/>
        </w:rPr>
        <w:t xml:space="preserve"> Present stimuli in random order during training.</w:t>
      </w:r>
      <w:r w:rsidR="00E10192">
        <w:rPr>
          <w:rFonts w:ascii="Times New Roman" w:hAnsi="Times New Roman" w:cs="Times New Roman"/>
          <w:sz w:val="24"/>
          <w:szCs w:val="24"/>
        </w:rPr>
        <w:t xml:space="preserve"> Training set size should be 60% of the total data set each time.</w:t>
      </w:r>
      <w:r>
        <w:rPr>
          <w:rFonts w:ascii="Times New Roman" w:hAnsi="Times New Roman" w:cs="Times New Roman"/>
          <w:sz w:val="24"/>
          <w:szCs w:val="24"/>
        </w:rPr>
        <w:t xml:space="preserve"> </w:t>
      </w:r>
      <w:r w:rsidR="00E10192">
        <w:rPr>
          <w:rFonts w:ascii="Times New Roman" w:hAnsi="Times New Roman" w:cs="Times New Roman"/>
          <w:sz w:val="24"/>
          <w:szCs w:val="24"/>
        </w:rPr>
        <w:t>P</w:t>
      </w:r>
      <w:r>
        <w:rPr>
          <w:rFonts w:ascii="Times New Roman" w:hAnsi="Times New Roman" w:cs="Times New Roman"/>
          <w:sz w:val="24"/>
          <w:szCs w:val="24"/>
        </w:rPr>
        <w:t>rint the average accuracy for your Perceptron</w:t>
      </w:r>
      <w:r w:rsidR="00E10192">
        <w:rPr>
          <w:rFonts w:ascii="Times New Roman" w:hAnsi="Times New Roman" w:cs="Times New Roman"/>
          <w:sz w:val="24"/>
          <w:szCs w:val="24"/>
        </w:rPr>
        <w:t xml:space="preserve"> (across the </w:t>
      </w:r>
      <w:r w:rsidR="007F3C20">
        <w:rPr>
          <w:rFonts w:ascii="Times New Roman" w:hAnsi="Times New Roman" w:cs="Times New Roman"/>
          <w:sz w:val="24"/>
          <w:szCs w:val="24"/>
        </w:rPr>
        <w:t>4</w:t>
      </w:r>
      <w:r w:rsidR="00E10192">
        <w:rPr>
          <w:rFonts w:ascii="Times New Roman" w:hAnsi="Times New Roman" w:cs="Times New Roman"/>
          <w:sz w:val="24"/>
          <w:szCs w:val="24"/>
        </w:rPr>
        <w:t xml:space="preserve">0 data sets). At the top of your script (i.e., before any actual code!), </w:t>
      </w:r>
      <w:r w:rsidR="004F5855">
        <w:rPr>
          <w:rFonts w:ascii="Times New Roman" w:hAnsi="Times New Roman" w:cs="Times New Roman"/>
          <w:sz w:val="24"/>
          <w:szCs w:val="24"/>
        </w:rPr>
        <w:t xml:space="preserve">write down what you conclude from your output, and why you find this logical (or not). Also check </w:t>
      </w:r>
      <w:r w:rsidR="007F3C20">
        <w:rPr>
          <w:rFonts w:ascii="Times New Roman" w:hAnsi="Times New Roman" w:cs="Times New Roman"/>
          <w:sz w:val="24"/>
          <w:szCs w:val="24"/>
        </w:rPr>
        <w:t>using</w:t>
      </w:r>
      <w:r w:rsidR="004F5855">
        <w:rPr>
          <w:rFonts w:ascii="Times New Roman" w:hAnsi="Times New Roman" w:cs="Times New Roman"/>
          <w:sz w:val="24"/>
          <w:szCs w:val="24"/>
        </w:rPr>
        <w:t xml:space="preserve"> your code if it makes a difference whether your Perceptron has a bias </w:t>
      </w:r>
      <w:r w:rsidR="006C572A">
        <w:rPr>
          <w:rFonts w:ascii="Times New Roman" w:hAnsi="Times New Roman" w:cs="Times New Roman"/>
          <w:sz w:val="24"/>
          <w:szCs w:val="24"/>
        </w:rPr>
        <w:t xml:space="preserve">(intercept) </w:t>
      </w:r>
      <w:r w:rsidR="004F5855">
        <w:rPr>
          <w:rFonts w:ascii="Times New Roman" w:hAnsi="Times New Roman" w:cs="Times New Roman"/>
          <w:sz w:val="24"/>
          <w:szCs w:val="24"/>
        </w:rPr>
        <w:t>unit or not; also explain at the top of the code, why this is so. (Clearly write “Q</w:t>
      </w:r>
      <w:r w:rsidR="006C572A">
        <w:rPr>
          <w:rFonts w:ascii="Times New Roman" w:hAnsi="Times New Roman" w:cs="Times New Roman"/>
          <w:sz w:val="24"/>
          <w:szCs w:val="24"/>
        </w:rPr>
        <w:t>3</w:t>
      </w:r>
      <w:r w:rsidR="004F5855">
        <w:rPr>
          <w:rFonts w:ascii="Times New Roman" w:hAnsi="Times New Roman" w:cs="Times New Roman"/>
          <w:sz w:val="24"/>
          <w:szCs w:val="24"/>
        </w:rPr>
        <w:t>: Response” at the top of your code.)</w:t>
      </w:r>
    </w:p>
    <w:p w14:paraId="1973C4B5" w14:textId="21DB8832"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sidRPr="004D201B">
        <w:rPr>
          <w:rFonts w:ascii="Times New Roman" w:hAnsi="Times New Roman" w:cs="Times New Roman"/>
          <w:sz w:val="24"/>
          <w:szCs w:val="24"/>
        </w:rPr>
        <w:t xml:space="preserve">Fit a three-layered </w:t>
      </w:r>
      <w:r w:rsidR="004F5855">
        <w:rPr>
          <w:rFonts w:ascii="Times New Roman" w:hAnsi="Times New Roman" w:cs="Times New Roman"/>
          <w:sz w:val="24"/>
          <w:szCs w:val="24"/>
        </w:rPr>
        <w:t>model using a module we used in class</w:t>
      </w:r>
      <w:r w:rsidRPr="004D201B">
        <w:rPr>
          <w:rFonts w:ascii="Times New Roman" w:hAnsi="Times New Roman" w:cs="Times New Roman"/>
          <w:sz w:val="24"/>
          <w:szCs w:val="24"/>
        </w:rPr>
        <w:t xml:space="preserve">. Find the minimal model: the model with the lowest </w:t>
      </w:r>
      <w:r w:rsidR="004F5855">
        <w:rPr>
          <w:rFonts w:ascii="Times New Roman" w:hAnsi="Times New Roman" w:cs="Times New Roman"/>
          <w:sz w:val="24"/>
          <w:szCs w:val="24"/>
        </w:rPr>
        <w:t>number</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 xml:space="preserve">of hidden units </w:t>
      </w:r>
      <w:r w:rsidR="004F5855">
        <w:rPr>
          <w:rFonts w:ascii="Times New Roman" w:hAnsi="Times New Roman" w:cs="Times New Roman"/>
          <w:sz w:val="24"/>
          <w:szCs w:val="24"/>
        </w:rPr>
        <w:t>that</w:t>
      </w:r>
      <w:r w:rsidR="004F5855" w:rsidRPr="004D201B">
        <w:rPr>
          <w:rFonts w:ascii="Times New Roman" w:hAnsi="Times New Roman" w:cs="Times New Roman"/>
          <w:sz w:val="24"/>
          <w:szCs w:val="24"/>
        </w:rPr>
        <w:t xml:space="preserve"> </w:t>
      </w:r>
      <w:r w:rsidRPr="004D201B">
        <w:rPr>
          <w:rFonts w:ascii="Times New Roman" w:hAnsi="Times New Roman" w:cs="Times New Roman"/>
          <w:sz w:val="24"/>
          <w:szCs w:val="24"/>
        </w:rPr>
        <w:t>is able to achieve a</w:t>
      </w:r>
      <w:r w:rsidR="004F5855">
        <w:rPr>
          <w:rFonts w:ascii="Times New Roman" w:hAnsi="Times New Roman" w:cs="Times New Roman"/>
          <w:sz w:val="24"/>
          <w:szCs w:val="24"/>
        </w:rPr>
        <w:t>t least</w:t>
      </w:r>
      <w:r w:rsidRPr="004D201B">
        <w:rPr>
          <w:rFonts w:ascii="Times New Roman" w:hAnsi="Times New Roman" w:cs="Times New Roman"/>
          <w:sz w:val="24"/>
          <w:szCs w:val="24"/>
        </w:rPr>
        <w:t xml:space="preserve"> </w:t>
      </w:r>
      <w:r w:rsidR="007F3C20">
        <w:rPr>
          <w:rFonts w:ascii="Times New Roman" w:hAnsi="Times New Roman" w:cs="Times New Roman"/>
          <w:sz w:val="24"/>
          <w:szCs w:val="24"/>
        </w:rPr>
        <w:t>95</w:t>
      </w:r>
      <w:r w:rsidRPr="004D201B">
        <w:rPr>
          <w:rFonts w:ascii="Times New Roman" w:hAnsi="Times New Roman" w:cs="Times New Roman"/>
          <w:sz w:val="24"/>
          <w:szCs w:val="24"/>
        </w:rPr>
        <w:t xml:space="preserve">% accuracy </w:t>
      </w:r>
      <w:r w:rsidR="004F5855">
        <w:rPr>
          <w:rFonts w:ascii="Times New Roman" w:hAnsi="Times New Roman" w:cs="Times New Roman"/>
          <w:sz w:val="24"/>
          <w:szCs w:val="24"/>
        </w:rPr>
        <w:t xml:space="preserve">across the </w:t>
      </w:r>
      <w:r w:rsidR="007F3C20">
        <w:rPr>
          <w:rFonts w:ascii="Times New Roman" w:hAnsi="Times New Roman" w:cs="Times New Roman"/>
          <w:sz w:val="24"/>
          <w:szCs w:val="24"/>
        </w:rPr>
        <w:t>4</w:t>
      </w:r>
      <w:r w:rsidRPr="004D201B">
        <w:rPr>
          <w:rFonts w:ascii="Times New Roman" w:hAnsi="Times New Roman" w:cs="Times New Roman"/>
          <w:sz w:val="24"/>
          <w:szCs w:val="24"/>
        </w:rPr>
        <w:t xml:space="preserve">0 </w:t>
      </w:r>
      <w:r w:rsidR="004F5855">
        <w:rPr>
          <w:rFonts w:ascii="Times New Roman" w:hAnsi="Times New Roman" w:cs="Times New Roman"/>
          <w:sz w:val="24"/>
          <w:szCs w:val="24"/>
        </w:rPr>
        <w:t>data sets</w:t>
      </w:r>
      <w:r w:rsidRPr="004D201B">
        <w:rPr>
          <w:rFonts w:ascii="Times New Roman" w:hAnsi="Times New Roman" w:cs="Times New Roman"/>
          <w:sz w:val="24"/>
          <w:szCs w:val="24"/>
        </w:rPr>
        <w:t xml:space="preserve">. </w:t>
      </w:r>
      <w:r w:rsidR="00A60CFB">
        <w:rPr>
          <w:rFonts w:ascii="Times New Roman" w:hAnsi="Times New Roman" w:cs="Times New Roman"/>
          <w:sz w:val="24"/>
          <w:szCs w:val="24"/>
        </w:rPr>
        <w:t>Here also,</w:t>
      </w:r>
      <w:r w:rsidRPr="004D201B">
        <w:rPr>
          <w:rFonts w:ascii="Times New Roman" w:hAnsi="Times New Roman" w:cs="Times New Roman"/>
          <w:sz w:val="24"/>
          <w:szCs w:val="24"/>
        </w:rPr>
        <w:t xml:space="preserve"> the training- and testing set should be different for the </w:t>
      </w:r>
      <w:r w:rsidR="007F3C20">
        <w:rPr>
          <w:rFonts w:ascii="Times New Roman" w:hAnsi="Times New Roman" w:cs="Times New Roman"/>
          <w:sz w:val="24"/>
          <w:szCs w:val="24"/>
        </w:rPr>
        <w:t>4</w:t>
      </w:r>
      <w:r>
        <w:rPr>
          <w:rFonts w:ascii="Times New Roman" w:hAnsi="Times New Roman" w:cs="Times New Roman"/>
          <w:sz w:val="24"/>
          <w:szCs w:val="24"/>
        </w:rPr>
        <w:t xml:space="preserve">0 </w:t>
      </w:r>
      <w:r w:rsidRPr="004D201B">
        <w:rPr>
          <w:rFonts w:ascii="Times New Roman" w:hAnsi="Times New Roman" w:cs="Times New Roman"/>
          <w:sz w:val="24"/>
          <w:szCs w:val="24"/>
        </w:rPr>
        <w:t>runs</w:t>
      </w:r>
      <w:r w:rsidR="00A60CFB">
        <w:rPr>
          <w:rFonts w:ascii="Times New Roman" w:hAnsi="Times New Roman" w:cs="Times New Roman"/>
          <w:sz w:val="24"/>
          <w:szCs w:val="24"/>
        </w:rPr>
        <w:t>, training set size should be 60%, and stimuli must be presented in random order</w:t>
      </w:r>
      <w:r>
        <w:rPr>
          <w:rFonts w:ascii="Times New Roman" w:hAnsi="Times New Roman" w:cs="Times New Roman"/>
          <w:sz w:val="24"/>
          <w:szCs w:val="24"/>
        </w:rPr>
        <w:t>.</w:t>
      </w:r>
    </w:p>
    <w:p w14:paraId="1B0EB10D" w14:textId="70451E8D" w:rsidR="004D201B" w:rsidRDefault="004D201B" w:rsidP="009E507E">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Based on your results</w:t>
      </w:r>
      <w:r w:rsidR="00C82577">
        <w:rPr>
          <w:rFonts w:ascii="Times New Roman" w:hAnsi="Times New Roman" w:cs="Times New Roman"/>
          <w:sz w:val="24"/>
          <w:szCs w:val="24"/>
        </w:rPr>
        <w:t xml:space="preserve"> from step </w:t>
      </w:r>
      <w:r w:rsidR="00DC282C">
        <w:rPr>
          <w:rFonts w:ascii="Times New Roman" w:hAnsi="Times New Roman" w:cs="Times New Roman"/>
          <w:sz w:val="24"/>
          <w:szCs w:val="24"/>
        </w:rPr>
        <w:t>4</w:t>
      </w:r>
      <w:r>
        <w:rPr>
          <w:rFonts w:ascii="Times New Roman" w:hAnsi="Times New Roman" w:cs="Times New Roman"/>
          <w:sz w:val="24"/>
          <w:szCs w:val="24"/>
        </w:rPr>
        <w:t xml:space="preserve">, describe why the </w:t>
      </w:r>
      <w:r w:rsidR="004F5855">
        <w:rPr>
          <w:rFonts w:ascii="Times New Roman" w:hAnsi="Times New Roman" w:cs="Times New Roman"/>
          <w:sz w:val="24"/>
          <w:szCs w:val="24"/>
        </w:rPr>
        <w:t>three</w:t>
      </w:r>
      <w:r>
        <w:rPr>
          <w:rFonts w:ascii="Times New Roman" w:hAnsi="Times New Roman" w:cs="Times New Roman"/>
          <w:sz w:val="24"/>
          <w:szCs w:val="24"/>
        </w:rPr>
        <w:t xml:space="preserve">-layered </w:t>
      </w:r>
      <w:r w:rsidR="004F5855">
        <w:rPr>
          <w:rFonts w:ascii="Times New Roman" w:hAnsi="Times New Roman" w:cs="Times New Roman"/>
          <w:sz w:val="24"/>
          <w:szCs w:val="24"/>
        </w:rPr>
        <w:t xml:space="preserve">model </w:t>
      </w:r>
      <w:r>
        <w:rPr>
          <w:rFonts w:ascii="Times New Roman" w:hAnsi="Times New Roman" w:cs="Times New Roman"/>
          <w:sz w:val="24"/>
          <w:szCs w:val="24"/>
        </w:rPr>
        <w:t>has a worse</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equal</w:t>
      </w:r>
      <w:r w:rsidR="008E2AB7">
        <w:rPr>
          <w:rFonts w:ascii="Times New Roman" w:hAnsi="Times New Roman" w:cs="Times New Roman"/>
          <w:sz w:val="24"/>
          <w:szCs w:val="24"/>
        </w:rPr>
        <w:t xml:space="preserve"> </w:t>
      </w:r>
      <w:r>
        <w:rPr>
          <w:rFonts w:ascii="Times New Roman" w:hAnsi="Times New Roman" w:cs="Times New Roman"/>
          <w:sz w:val="24"/>
          <w:szCs w:val="24"/>
        </w:rPr>
        <w:t>/</w:t>
      </w:r>
      <w:r w:rsidR="008E2AB7">
        <w:rPr>
          <w:rFonts w:ascii="Times New Roman" w:hAnsi="Times New Roman" w:cs="Times New Roman"/>
          <w:sz w:val="24"/>
          <w:szCs w:val="24"/>
        </w:rPr>
        <w:t xml:space="preserve"> </w:t>
      </w:r>
      <w:r>
        <w:rPr>
          <w:rFonts w:ascii="Times New Roman" w:hAnsi="Times New Roman" w:cs="Times New Roman"/>
          <w:sz w:val="24"/>
          <w:szCs w:val="24"/>
        </w:rPr>
        <w:t xml:space="preserve">better performance than the </w:t>
      </w:r>
      <w:r w:rsidR="004F5855">
        <w:rPr>
          <w:rFonts w:ascii="Times New Roman" w:hAnsi="Times New Roman" w:cs="Times New Roman"/>
          <w:sz w:val="24"/>
          <w:szCs w:val="24"/>
        </w:rPr>
        <w:t>two</w:t>
      </w:r>
      <w:r>
        <w:rPr>
          <w:rFonts w:ascii="Times New Roman" w:hAnsi="Times New Roman" w:cs="Times New Roman"/>
          <w:sz w:val="24"/>
          <w:szCs w:val="24"/>
        </w:rPr>
        <w:t>-layered one</w:t>
      </w:r>
      <w:r w:rsidR="00DC282C">
        <w:rPr>
          <w:rFonts w:ascii="Times New Roman" w:hAnsi="Times New Roman" w:cs="Times New Roman"/>
          <w:sz w:val="24"/>
          <w:szCs w:val="24"/>
        </w:rPr>
        <w:t xml:space="preserve"> from Step 3</w:t>
      </w:r>
      <w:r>
        <w:rPr>
          <w:rFonts w:ascii="Times New Roman" w:hAnsi="Times New Roman" w:cs="Times New Roman"/>
          <w:sz w:val="24"/>
          <w:szCs w:val="24"/>
        </w:rPr>
        <w:t>.</w:t>
      </w:r>
      <w:r w:rsidR="004F5855">
        <w:rPr>
          <w:rFonts w:ascii="Times New Roman" w:hAnsi="Times New Roman" w:cs="Times New Roman"/>
          <w:sz w:val="24"/>
          <w:szCs w:val="24"/>
        </w:rPr>
        <w:t xml:space="preserve"> (Clearly write “Q</w:t>
      </w:r>
      <w:r w:rsidR="006C572A">
        <w:rPr>
          <w:rFonts w:ascii="Times New Roman" w:hAnsi="Times New Roman" w:cs="Times New Roman"/>
          <w:sz w:val="24"/>
          <w:szCs w:val="24"/>
        </w:rPr>
        <w:t>5</w:t>
      </w:r>
      <w:r w:rsidR="004F5855">
        <w:rPr>
          <w:rFonts w:ascii="Times New Roman" w:hAnsi="Times New Roman" w:cs="Times New Roman"/>
          <w:sz w:val="24"/>
          <w:szCs w:val="24"/>
        </w:rPr>
        <w:t>: Response” in your code).</w:t>
      </w:r>
    </w:p>
    <w:p w14:paraId="26B1FB4A" w14:textId="08B70D77" w:rsidR="002D1E89" w:rsidRPr="002D1E89" w:rsidRDefault="002D1E89" w:rsidP="002D1E89">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If your minimal model has more than one hidden unit, construct a new model with the same number of hidden units, but with two hidden layers (instead of one). Does this new model perform better / the same / worse than the minimal model</w:t>
      </w:r>
      <w:r>
        <w:rPr>
          <w:rFonts w:ascii="Times New Roman" w:hAnsi="Times New Roman" w:cs="Times New Roman"/>
          <w:sz w:val="24"/>
          <w:szCs w:val="24"/>
        </w:rPr>
        <w:t xml:space="preserve"> from Step 4</w:t>
      </w:r>
      <w:r>
        <w:rPr>
          <w:rFonts w:ascii="Times New Roman" w:hAnsi="Times New Roman" w:cs="Times New Roman"/>
          <w:sz w:val="24"/>
          <w:szCs w:val="24"/>
        </w:rPr>
        <w:t>? Did you expect this</w:t>
      </w:r>
      <w:r>
        <w:rPr>
          <w:rFonts w:ascii="Times New Roman" w:hAnsi="Times New Roman" w:cs="Times New Roman"/>
          <w:sz w:val="24"/>
          <w:szCs w:val="24"/>
        </w:rPr>
        <w:t>?</w:t>
      </w:r>
      <w:r w:rsidR="00442AD8">
        <w:rPr>
          <w:rFonts w:ascii="Times New Roman" w:hAnsi="Times New Roman" w:cs="Times New Roman"/>
          <w:sz w:val="24"/>
          <w:szCs w:val="24"/>
        </w:rPr>
        <w:t xml:space="preserve"> (Clearly write “Q6: Response” in your code.)</w:t>
      </w:r>
      <w:bookmarkStart w:id="0" w:name="_GoBack"/>
      <w:bookmarkEnd w:id="0"/>
    </w:p>
    <w:sectPr w:rsidR="002D1E89" w:rsidRPr="002D1E89" w:rsidSect="00ED3F31">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EC960" w14:textId="77777777" w:rsidR="00C7356C" w:rsidRDefault="00C7356C" w:rsidP="00BD4E02">
      <w:pPr>
        <w:spacing w:after="0" w:line="240" w:lineRule="auto"/>
      </w:pPr>
      <w:r>
        <w:separator/>
      </w:r>
    </w:p>
  </w:endnote>
  <w:endnote w:type="continuationSeparator" w:id="0">
    <w:p w14:paraId="79C2386F" w14:textId="77777777" w:rsidR="00C7356C" w:rsidRDefault="00C7356C" w:rsidP="00BD4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F61EE" w14:textId="497654B8" w:rsidR="00BD4E02" w:rsidRDefault="00BD4E02">
    <w:pPr>
      <w:pStyle w:val="Footer"/>
    </w:pPr>
    <w:r>
      <w:tab/>
      <w:t>Tuesday, 10 December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018DC8" w14:textId="77777777" w:rsidR="00C7356C" w:rsidRDefault="00C7356C" w:rsidP="00BD4E02">
      <w:pPr>
        <w:spacing w:after="0" w:line="240" w:lineRule="auto"/>
      </w:pPr>
      <w:r>
        <w:separator/>
      </w:r>
    </w:p>
  </w:footnote>
  <w:footnote w:type="continuationSeparator" w:id="0">
    <w:p w14:paraId="374DD9CA" w14:textId="77777777" w:rsidR="00C7356C" w:rsidRDefault="00C7356C" w:rsidP="00BD4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0813338"/>
      <w:docPartObj>
        <w:docPartGallery w:val="Page Numbers (Top of Page)"/>
        <w:docPartUnique/>
      </w:docPartObj>
    </w:sdtPr>
    <w:sdtEndPr>
      <w:rPr>
        <w:noProof/>
      </w:rPr>
    </w:sdtEndPr>
    <w:sdtContent>
      <w:p w14:paraId="3699A732" w14:textId="5D731A6A" w:rsidR="00BD4E02" w:rsidRDefault="00BD4E02">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5C9F6F" w14:textId="241F566C" w:rsidR="00BD4E02" w:rsidRDefault="00BD4E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56D71"/>
    <w:multiLevelType w:val="hybridMultilevel"/>
    <w:tmpl w:val="C78A7CC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86D"/>
    <w:rsid w:val="00006505"/>
    <w:rsid w:val="000126BF"/>
    <w:rsid w:val="0001395D"/>
    <w:rsid w:val="00013CAD"/>
    <w:rsid w:val="000305A2"/>
    <w:rsid w:val="00034DC1"/>
    <w:rsid w:val="00053366"/>
    <w:rsid w:val="00056463"/>
    <w:rsid w:val="00080D8E"/>
    <w:rsid w:val="000B6F0C"/>
    <w:rsid w:val="000D6DE2"/>
    <w:rsid w:val="00105A22"/>
    <w:rsid w:val="002204DC"/>
    <w:rsid w:val="0025686D"/>
    <w:rsid w:val="002D1E89"/>
    <w:rsid w:val="00311997"/>
    <w:rsid w:val="0032049A"/>
    <w:rsid w:val="0032624B"/>
    <w:rsid w:val="00354D7A"/>
    <w:rsid w:val="00356A57"/>
    <w:rsid w:val="0037208F"/>
    <w:rsid w:val="00387AEE"/>
    <w:rsid w:val="00442AD8"/>
    <w:rsid w:val="00463FAF"/>
    <w:rsid w:val="00477B3F"/>
    <w:rsid w:val="004D201B"/>
    <w:rsid w:val="004F3EAE"/>
    <w:rsid w:val="004F5855"/>
    <w:rsid w:val="005A251E"/>
    <w:rsid w:val="00622F5C"/>
    <w:rsid w:val="0064445B"/>
    <w:rsid w:val="00651539"/>
    <w:rsid w:val="00652CA7"/>
    <w:rsid w:val="00672471"/>
    <w:rsid w:val="006A4A8F"/>
    <w:rsid w:val="006A7CF7"/>
    <w:rsid w:val="006C1935"/>
    <w:rsid w:val="006C1E9E"/>
    <w:rsid w:val="006C572A"/>
    <w:rsid w:val="007038A3"/>
    <w:rsid w:val="007179F9"/>
    <w:rsid w:val="00722708"/>
    <w:rsid w:val="00727932"/>
    <w:rsid w:val="00765A79"/>
    <w:rsid w:val="007F3C20"/>
    <w:rsid w:val="00812248"/>
    <w:rsid w:val="008405E5"/>
    <w:rsid w:val="008412B7"/>
    <w:rsid w:val="00897B1F"/>
    <w:rsid w:val="008D0477"/>
    <w:rsid w:val="008E2AB7"/>
    <w:rsid w:val="0092502A"/>
    <w:rsid w:val="00943289"/>
    <w:rsid w:val="0098757A"/>
    <w:rsid w:val="009C7742"/>
    <w:rsid w:val="009C790F"/>
    <w:rsid w:val="009E507E"/>
    <w:rsid w:val="009E5506"/>
    <w:rsid w:val="009F36E0"/>
    <w:rsid w:val="00A60CFB"/>
    <w:rsid w:val="00A72AEC"/>
    <w:rsid w:val="00AC5A86"/>
    <w:rsid w:val="00B01513"/>
    <w:rsid w:val="00B06D9E"/>
    <w:rsid w:val="00B557CA"/>
    <w:rsid w:val="00B72E9E"/>
    <w:rsid w:val="00B74827"/>
    <w:rsid w:val="00BA4D54"/>
    <w:rsid w:val="00BD4E02"/>
    <w:rsid w:val="00BE3CC1"/>
    <w:rsid w:val="00BF13CE"/>
    <w:rsid w:val="00C528EA"/>
    <w:rsid w:val="00C7356C"/>
    <w:rsid w:val="00C82577"/>
    <w:rsid w:val="00D008AC"/>
    <w:rsid w:val="00D01808"/>
    <w:rsid w:val="00D67296"/>
    <w:rsid w:val="00DA310A"/>
    <w:rsid w:val="00DC282C"/>
    <w:rsid w:val="00DE0978"/>
    <w:rsid w:val="00E10192"/>
    <w:rsid w:val="00E54D64"/>
    <w:rsid w:val="00E80809"/>
    <w:rsid w:val="00ED3F31"/>
    <w:rsid w:val="00F15C2E"/>
    <w:rsid w:val="00F43B7F"/>
    <w:rsid w:val="00F57535"/>
    <w:rsid w:val="00F62C50"/>
    <w:rsid w:val="00F97E4A"/>
    <w:rsid w:val="00FB1999"/>
    <w:rsid w:val="00FD4B87"/>
    <w:rsid w:val="00FF12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E9B1A"/>
  <w15:chartTrackingRefBased/>
  <w15:docId w15:val="{EE21F150-0887-40A5-B775-30880499F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3366"/>
    <w:pPr>
      <w:ind w:left="720"/>
      <w:contextualSpacing/>
    </w:pPr>
  </w:style>
  <w:style w:type="paragraph" w:styleId="Header">
    <w:name w:val="header"/>
    <w:basedOn w:val="Normal"/>
    <w:link w:val="HeaderChar"/>
    <w:uiPriority w:val="99"/>
    <w:unhideWhenUsed/>
    <w:rsid w:val="00BD4E0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4E02"/>
  </w:style>
  <w:style w:type="paragraph" w:styleId="Footer">
    <w:name w:val="footer"/>
    <w:basedOn w:val="Normal"/>
    <w:link w:val="FooterChar"/>
    <w:uiPriority w:val="99"/>
    <w:unhideWhenUsed/>
    <w:rsid w:val="00BD4E0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4E02"/>
  </w:style>
  <w:style w:type="paragraph" w:styleId="BalloonText">
    <w:name w:val="Balloon Text"/>
    <w:basedOn w:val="Normal"/>
    <w:link w:val="BalloonTextChar"/>
    <w:uiPriority w:val="99"/>
    <w:semiHidden/>
    <w:unhideWhenUsed/>
    <w:rsid w:val="00B06D9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06D9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463FAF"/>
    <w:rPr>
      <w:sz w:val="16"/>
      <w:szCs w:val="16"/>
    </w:rPr>
  </w:style>
  <w:style w:type="paragraph" w:styleId="CommentText">
    <w:name w:val="annotation text"/>
    <w:basedOn w:val="Normal"/>
    <w:link w:val="CommentTextChar"/>
    <w:uiPriority w:val="99"/>
    <w:semiHidden/>
    <w:unhideWhenUsed/>
    <w:rsid w:val="00463FAF"/>
    <w:pPr>
      <w:spacing w:line="240" w:lineRule="auto"/>
    </w:pPr>
    <w:rPr>
      <w:sz w:val="20"/>
      <w:szCs w:val="20"/>
    </w:rPr>
  </w:style>
  <w:style w:type="character" w:customStyle="1" w:styleId="CommentTextChar">
    <w:name w:val="Comment Text Char"/>
    <w:basedOn w:val="DefaultParagraphFont"/>
    <w:link w:val="CommentText"/>
    <w:uiPriority w:val="99"/>
    <w:semiHidden/>
    <w:rsid w:val="00463FAF"/>
    <w:rPr>
      <w:sz w:val="20"/>
      <w:szCs w:val="20"/>
    </w:rPr>
  </w:style>
  <w:style w:type="paragraph" w:styleId="CommentSubject">
    <w:name w:val="annotation subject"/>
    <w:basedOn w:val="CommentText"/>
    <w:next w:val="CommentText"/>
    <w:link w:val="CommentSubjectChar"/>
    <w:uiPriority w:val="99"/>
    <w:semiHidden/>
    <w:unhideWhenUsed/>
    <w:rsid w:val="00463FAF"/>
    <w:rPr>
      <w:b/>
      <w:bCs/>
    </w:rPr>
  </w:style>
  <w:style w:type="character" w:customStyle="1" w:styleId="CommentSubjectChar">
    <w:name w:val="Comment Subject Char"/>
    <w:basedOn w:val="CommentTextChar"/>
    <w:link w:val="CommentSubject"/>
    <w:uiPriority w:val="99"/>
    <w:semiHidden/>
    <w:rsid w:val="00463FA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Pieter Huycke</dc:creator>
  <cp:keywords/>
  <dc:description/>
  <cp:lastModifiedBy>Tom Verguts</cp:lastModifiedBy>
  <cp:revision>71</cp:revision>
  <cp:lastPrinted>2019-12-04T14:34:00Z</cp:lastPrinted>
  <dcterms:created xsi:type="dcterms:W3CDTF">2019-12-04T10:56:00Z</dcterms:created>
  <dcterms:modified xsi:type="dcterms:W3CDTF">2019-12-09T07:37:00Z</dcterms:modified>
</cp:coreProperties>
</file>